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3C494" w14:textId="77777777" w:rsidR="003C5E91" w:rsidRPr="00B143ED" w:rsidRDefault="00A94998" w:rsidP="00DF3ACB">
      <w:pPr>
        <w:spacing w:after="0" w:line="240" w:lineRule="auto"/>
        <w:contextualSpacing/>
        <w:rPr>
          <w:b/>
        </w:rPr>
      </w:pPr>
      <w:r w:rsidRPr="00B143ED">
        <w:rPr>
          <w:b/>
        </w:rPr>
        <w:t xml:space="preserve">Interface and File IO </w:t>
      </w:r>
      <w:r w:rsidR="00951963" w:rsidRPr="00B143ED">
        <w:rPr>
          <w:b/>
        </w:rPr>
        <w:t>Design</w:t>
      </w:r>
      <w:r w:rsidR="003C5E91" w:rsidRPr="00B143ED">
        <w:rPr>
          <w:b/>
        </w:rPr>
        <w:t xml:space="preserve"> Document for </w:t>
      </w:r>
      <w:r w:rsidR="00FF12FA" w:rsidRPr="00B143ED">
        <w:rPr>
          <w:b/>
        </w:rPr>
        <w:t>UEBGrid</w:t>
      </w:r>
    </w:p>
    <w:p w14:paraId="44C90E7F" w14:textId="77777777" w:rsidR="00951963" w:rsidRPr="00B143ED" w:rsidRDefault="00951963" w:rsidP="00DF3ACB">
      <w:pPr>
        <w:spacing w:after="0" w:line="240" w:lineRule="auto"/>
        <w:contextualSpacing/>
      </w:pPr>
      <w:r w:rsidRPr="00B143ED">
        <w:t>David G. Tarboton</w:t>
      </w:r>
      <w:r w:rsidR="00A94998" w:rsidRPr="00B143ED">
        <w:t xml:space="preserve">, </w:t>
      </w:r>
      <w:r w:rsidRPr="00B143ED">
        <w:t>Avirup Sen Gupta</w:t>
      </w:r>
    </w:p>
    <w:p w14:paraId="703E08D5" w14:textId="77777777" w:rsidR="00A94998" w:rsidRPr="00B143ED" w:rsidRDefault="00A94998" w:rsidP="00DF3ACB">
      <w:pPr>
        <w:spacing w:after="0" w:line="240" w:lineRule="auto"/>
        <w:contextualSpacing/>
      </w:pPr>
      <w:r w:rsidRPr="00B143ED">
        <w:t>Utah State University</w:t>
      </w:r>
    </w:p>
    <w:p w14:paraId="2DF234B5" w14:textId="4EC8D6AC" w:rsidR="0059237C" w:rsidRPr="00B143ED" w:rsidRDefault="00FD4F8B" w:rsidP="00DF3ACB">
      <w:pPr>
        <w:spacing w:after="0" w:line="240" w:lineRule="auto"/>
        <w:contextualSpacing/>
      </w:pPr>
      <w:r>
        <w:t>January 28</w:t>
      </w:r>
      <w:r w:rsidR="0059237C" w:rsidRPr="00B143ED">
        <w:t>, 201</w:t>
      </w:r>
      <w:r w:rsidR="00B143ED">
        <w:t>3</w:t>
      </w:r>
    </w:p>
    <w:p w14:paraId="7241C0F9" w14:textId="77777777" w:rsidR="0061291A" w:rsidRPr="00B143ED" w:rsidRDefault="0061291A" w:rsidP="00DF3ACB">
      <w:pPr>
        <w:spacing w:after="0" w:line="240" w:lineRule="auto"/>
        <w:contextualSpacing/>
      </w:pPr>
    </w:p>
    <w:p w14:paraId="5F950BB6" w14:textId="3833658B" w:rsidR="00EF2180" w:rsidRPr="00B143ED" w:rsidRDefault="00AB5BCF" w:rsidP="00DF3ACB">
      <w:pPr>
        <w:spacing w:after="0" w:line="240" w:lineRule="auto"/>
        <w:contextualSpacing/>
      </w:pPr>
      <w:r w:rsidRPr="00B143ED">
        <w:t>The c</w:t>
      </w:r>
      <w:r w:rsidR="00343C5A" w:rsidRPr="00B143ED">
        <w:t>urrent version of UEB is configured as a point model to produce outputs of snowmelt at a point driven by the inputs at that point.</w:t>
      </w:r>
      <w:r w:rsidR="005141B7" w:rsidRPr="00B143ED">
        <w:t xml:space="preserve">  </w:t>
      </w:r>
      <w:r w:rsidR="00343C5A" w:rsidRPr="00B143ED">
        <w:t>As</w:t>
      </w:r>
      <w:r w:rsidR="005141B7" w:rsidRPr="00B143ED">
        <w:t xml:space="preserve"> </w:t>
      </w:r>
      <w:r w:rsidR="00343C5A" w:rsidRPr="00B143ED">
        <w:t>part</w:t>
      </w:r>
      <w:r w:rsidR="005141B7" w:rsidRPr="00B143ED">
        <w:t xml:space="preserve"> </w:t>
      </w:r>
      <w:r w:rsidR="00343C5A" w:rsidRPr="00B143ED">
        <w:t>of</w:t>
      </w:r>
      <w:r w:rsidR="005141B7" w:rsidRPr="00B143ED">
        <w:t xml:space="preserve"> </w:t>
      </w:r>
      <w:r w:rsidR="00343C5A" w:rsidRPr="00B143ED">
        <w:t>this</w:t>
      </w:r>
      <w:r w:rsidR="005141B7" w:rsidRPr="00B143ED">
        <w:t xml:space="preserve"> </w:t>
      </w:r>
      <w:r w:rsidR="00343C5A" w:rsidRPr="00B143ED">
        <w:t>project</w:t>
      </w:r>
      <w:r w:rsidR="005141B7" w:rsidRPr="00B143ED">
        <w:t xml:space="preserve"> </w:t>
      </w:r>
      <w:r w:rsidR="00343C5A" w:rsidRPr="00B143ED">
        <w:t>we</w:t>
      </w:r>
      <w:r w:rsidR="005141B7" w:rsidRPr="00B143ED">
        <w:t xml:space="preserve"> </w:t>
      </w:r>
      <w:r w:rsidR="00343C5A" w:rsidRPr="00B143ED">
        <w:t>will</w:t>
      </w:r>
      <w:r w:rsidR="005141B7" w:rsidRPr="00B143ED">
        <w:t xml:space="preserve"> </w:t>
      </w:r>
      <w:r w:rsidR="00343C5A" w:rsidRPr="00B143ED">
        <w:t>develop</w:t>
      </w:r>
      <w:r w:rsidRPr="00B143ED">
        <w:t xml:space="preserve"> a </w:t>
      </w:r>
      <w:r w:rsidR="00343C5A" w:rsidRPr="00B143ED">
        <w:t>modified</w:t>
      </w:r>
      <w:r w:rsidR="005141B7" w:rsidRPr="00B143ED">
        <w:t xml:space="preserve"> </w:t>
      </w:r>
      <w:r w:rsidR="00343C5A" w:rsidRPr="00B143ED">
        <w:t>version</w:t>
      </w:r>
      <w:r w:rsidR="005141B7" w:rsidRPr="00B143ED">
        <w:t xml:space="preserve"> </w:t>
      </w:r>
      <w:r w:rsidR="00343C5A" w:rsidRPr="00B143ED">
        <w:t>of</w:t>
      </w:r>
      <w:r w:rsidR="005141B7" w:rsidRPr="00B143ED">
        <w:t xml:space="preserve"> </w:t>
      </w:r>
      <w:r w:rsidR="00343C5A" w:rsidRPr="00B143ED">
        <w:t>UEB</w:t>
      </w:r>
      <w:r w:rsidR="005141B7" w:rsidRPr="00B143ED">
        <w:t xml:space="preserve"> </w:t>
      </w:r>
      <w:r w:rsidR="00E51E3C" w:rsidRPr="00B143ED">
        <w:t>called</w:t>
      </w:r>
      <w:r w:rsidR="005141B7" w:rsidRPr="00B143ED">
        <w:t xml:space="preserve"> </w:t>
      </w:r>
      <w:r w:rsidR="00343C5A" w:rsidRPr="00B143ED">
        <w:t>“</w:t>
      </w:r>
      <w:r w:rsidR="00FF12FA" w:rsidRPr="00B143ED">
        <w:t>UEBGrid</w:t>
      </w:r>
      <w:r w:rsidR="00343C5A" w:rsidRPr="00B143ED">
        <w:t>”</w:t>
      </w:r>
      <w:r w:rsidR="005141B7" w:rsidRPr="00B143ED">
        <w:t xml:space="preserve"> </w:t>
      </w:r>
      <w:r w:rsidR="00343C5A" w:rsidRPr="00B143ED">
        <w:t>that</w:t>
      </w:r>
      <w:r w:rsidR="005141B7" w:rsidRPr="00B143ED">
        <w:t xml:space="preserve"> </w:t>
      </w:r>
      <w:r w:rsidR="00CE08E5" w:rsidRPr="00B143ED">
        <w:t xml:space="preserve">loops over grid cells in the model domain and for each grid cell loops over all time steps.  </w:t>
      </w:r>
      <w:r w:rsidR="00343C5A" w:rsidRPr="00B143ED">
        <w:t>This</w:t>
      </w:r>
      <w:r w:rsidR="005141B7" w:rsidRPr="00B143ED">
        <w:t xml:space="preserve"> </w:t>
      </w:r>
      <w:r w:rsidR="00343C5A" w:rsidRPr="00B143ED">
        <w:t>document</w:t>
      </w:r>
      <w:r w:rsidR="005141B7" w:rsidRPr="00B143ED">
        <w:t xml:space="preserve"> </w:t>
      </w:r>
      <w:r w:rsidR="00343C5A" w:rsidRPr="00B143ED">
        <w:t>describes</w:t>
      </w:r>
      <w:r w:rsidR="005141B7" w:rsidRPr="00B143ED">
        <w:t xml:space="preserve"> </w:t>
      </w:r>
      <w:r w:rsidRPr="00B143ED">
        <w:t>the</w:t>
      </w:r>
      <w:r w:rsidR="005141B7" w:rsidRPr="00B143ED">
        <w:t xml:space="preserve"> </w:t>
      </w:r>
      <w:r w:rsidR="002B4892" w:rsidRPr="00B143ED">
        <w:t>overall</w:t>
      </w:r>
      <w:r w:rsidR="005141B7" w:rsidRPr="00B143ED">
        <w:t xml:space="preserve"> </w:t>
      </w:r>
      <w:r w:rsidR="002B4892" w:rsidRPr="00B143ED">
        <w:t>design</w:t>
      </w:r>
      <w:r w:rsidR="005141B7" w:rsidRPr="00B143ED">
        <w:t xml:space="preserve"> </w:t>
      </w:r>
      <w:r w:rsidR="002B4892" w:rsidRPr="00B143ED">
        <w:t>of</w:t>
      </w:r>
      <w:r w:rsidR="005141B7" w:rsidRPr="00B143ED">
        <w:t xml:space="preserve"> </w:t>
      </w:r>
      <w:r w:rsidR="002B4892" w:rsidRPr="00B143ED">
        <w:t>“</w:t>
      </w:r>
      <w:r w:rsidR="00FF12FA" w:rsidRPr="00B143ED">
        <w:t>UEBGrid</w:t>
      </w:r>
      <w:r w:rsidR="002B4892" w:rsidRPr="00B143ED">
        <w:t>”</w:t>
      </w:r>
      <w:r w:rsidR="005141B7" w:rsidRPr="00B143ED">
        <w:t xml:space="preserve"> </w:t>
      </w:r>
      <w:r w:rsidR="002B4892" w:rsidRPr="00B143ED">
        <w:t>which</w:t>
      </w:r>
      <w:r w:rsidR="005141B7" w:rsidRPr="00B143ED">
        <w:t xml:space="preserve"> </w:t>
      </w:r>
      <w:r w:rsidR="002B4892" w:rsidRPr="00B143ED">
        <w:t>includes</w:t>
      </w:r>
      <w:r w:rsidR="005141B7" w:rsidRPr="00B143ED">
        <w:t xml:space="preserve"> </w:t>
      </w:r>
      <w:r w:rsidR="002B4892" w:rsidRPr="00B143ED">
        <w:t>c</w:t>
      </w:r>
      <w:r w:rsidR="00343424" w:rsidRPr="00B143ED">
        <w:t>ontrol</w:t>
      </w:r>
      <w:r w:rsidR="005141B7" w:rsidRPr="00B143ED">
        <w:t xml:space="preserve"> </w:t>
      </w:r>
      <w:r w:rsidR="00E51E3C" w:rsidRPr="00B143ED">
        <w:t>files</w:t>
      </w:r>
      <w:r w:rsidR="005141B7" w:rsidRPr="00B143ED">
        <w:t xml:space="preserve"> </w:t>
      </w:r>
      <w:r w:rsidR="00E51E3C" w:rsidRPr="00B143ED">
        <w:t>and</w:t>
      </w:r>
      <w:r w:rsidR="005141B7" w:rsidRPr="00B143ED">
        <w:t xml:space="preserve"> </w:t>
      </w:r>
      <w:r w:rsidR="00343424" w:rsidRPr="00B143ED">
        <w:t>input</w:t>
      </w:r>
      <w:r w:rsidR="005141B7" w:rsidRPr="00B143ED">
        <w:t xml:space="preserve"> </w:t>
      </w:r>
      <w:r w:rsidR="00343424" w:rsidRPr="00B143ED">
        <w:t>and</w:t>
      </w:r>
      <w:r w:rsidR="005141B7" w:rsidRPr="00B143ED">
        <w:t xml:space="preserve"> </w:t>
      </w:r>
      <w:r w:rsidR="00343424" w:rsidRPr="00B143ED">
        <w:t>output</w:t>
      </w:r>
      <w:r w:rsidR="005141B7" w:rsidRPr="00B143ED">
        <w:t xml:space="preserve"> </w:t>
      </w:r>
      <w:r w:rsidR="00343424" w:rsidRPr="00B143ED">
        <w:t>file</w:t>
      </w:r>
      <w:r w:rsidR="005141B7" w:rsidRPr="00B143ED">
        <w:t xml:space="preserve"> </w:t>
      </w:r>
      <w:r w:rsidR="00343424" w:rsidRPr="00B143ED">
        <w:t>descriptions</w:t>
      </w:r>
      <w:r w:rsidR="005141B7" w:rsidRPr="00B143ED">
        <w:t xml:space="preserve"> </w:t>
      </w:r>
      <w:r w:rsidR="002B4892" w:rsidRPr="00B143ED">
        <w:t>etc.</w:t>
      </w:r>
      <w:r w:rsidR="005141B7" w:rsidRPr="00B143ED">
        <w:t xml:space="preserve">  </w:t>
      </w:r>
      <w:r w:rsidR="00A94998" w:rsidRPr="00B143ED">
        <w:t>I</w:t>
      </w:r>
      <w:r w:rsidR="00CB0892" w:rsidRPr="00B143ED">
        <w:t>nput</w:t>
      </w:r>
      <w:r w:rsidR="005141B7" w:rsidRPr="00B143ED">
        <w:t xml:space="preserve"> </w:t>
      </w:r>
      <w:r w:rsidR="00CB0892" w:rsidRPr="00B143ED">
        <w:t>variables</w:t>
      </w:r>
      <w:r w:rsidR="005141B7" w:rsidRPr="00B143ED">
        <w:t xml:space="preserve"> </w:t>
      </w:r>
      <w:r w:rsidR="00A94998" w:rsidRPr="00B143ED">
        <w:t>are</w:t>
      </w:r>
      <w:r w:rsidR="005141B7" w:rsidRPr="00B143ED">
        <w:t xml:space="preserve"> </w:t>
      </w:r>
      <w:r w:rsidR="00A94998" w:rsidRPr="00B143ED">
        <w:t>classified</w:t>
      </w:r>
      <w:r w:rsidR="005141B7" w:rsidRPr="00B143ED">
        <w:t xml:space="preserve"> </w:t>
      </w:r>
      <w:r w:rsidR="00CB0892" w:rsidRPr="00B143ED">
        <w:t>into</w:t>
      </w:r>
      <w:r w:rsidR="005141B7" w:rsidRPr="00B143ED">
        <w:t xml:space="preserve"> </w:t>
      </w:r>
      <w:r w:rsidR="00CB0892" w:rsidRPr="00B143ED">
        <w:t>four</w:t>
      </w:r>
      <w:r w:rsidR="005141B7" w:rsidRPr="00B143ED">
        <w:t xml:space="preserve"> </w:t>
      </w:r>
      <w:r w:rsidR="00CB0892" w:rsidRPr="00B143ED">
        <w:t>groups.</w:t>
      </w:r>
      <w:r w:rsidR="005141B7" w:rsidRPr="00B143ED">
        <w:t xml:space="preserve"> </w:t>
      </w:r>
    </w:p>
    <w:p w14:paraId="73EF3DAD"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constant</w:t>
      </w:r>
      <w:r w:rsidR="005141B7" w:rsidRPr="00B143ED">
        <w:t xml:space="preserve"> </w:t>
      </w:r>
      <w:r w:rsidRPr="00B143ED">
        <w:t>and</w:t>
      </w:r>
      <w:r w:rsidR="005141B7" w:rsidRPr="00B143ED">
        <w:t xml:space="preserve"> </w:t>
      </w:r>
      <w:r w:rsidRPr="00B143ED">
        <w:t>constant</w:t>
      </w:r>
      <w:r w:rsidR="005141B7" w:rsidRPr="00B143ED">
        <w:t xml:space="preserve"> </w:t>
      </w:r>
      <w:r w:rsidRPr="00B143ED">
        <w:t>in</w:t>
      </w:r>
      <w:r w:rsidR="005141B7" w:rsidRPr="00B143ED">
        <w:t xml:space="preserve"> </w:t>
      </w:r>
      <w:r w:rsidRPr="00B143ED">
        <w:t>time.</w:t>
      </w:r>
      <w:r w:rsidR="005141B7" w:rsidRPr="00B143ED">
        <w:t xml:space="preserve">  </w:t>
      </w:r>
      <w:r w:rsidRPr="00B143ED">
        <w:t>(SCTC).</w:t>
      </w:r>
      <w:r w:rsidR="005141B7" w:rsidRPr="00B143ED">
        <w:t xml:space="preserve">  </w:t>
      </w:r>
      <w:r w:rsidRPr="00B143ED">
        <w:t>These</w:t>
      </w:r>
      <w:r w:rsidR="005141B7" w:rsidRPr="00B143ED">
        <w:t xml:space="preserve"> </w:t>
      </w:r>
      <w:r w:rsidRPr="00B143ED">
        <w:t>are</w:t>
      </w:r>
      <w:r w:rsidR="005141B7" w:rsidRPr="00B143ED">
        <w:t xml:space="preserve"> </w:t>
      </w:r>
      <w:r w:rsidRPr="00B143ED">
        <w:t>essentially</w:t>
      </w:r>
      <w:r w:rsidR="005141B7" w:rsidRPr="00B143ED">
        <w:t xml:space="preserve"> </w:t>
      </w:r>
      <w:r w:rsidRPr="00B143ED">
        <w:t>model</w:t>
      </w:r>
      <w:r w:rsidR="005141B7" w:rsidRPr="00B143ED">
        <w:t xml:space="preserve"> </w:t>
      </w:r>
      <w:r w:rsidRPr="00B143ED">
        <w:t>parameters.</w:t>
      </w:r>
    </w:p>
    <w:p w14:paraId="3C1DF9A7" w14:textId="77777777" w:rsidR="00A94998" w:rsidRPr="00B143ED" w:rsidRDefault="00A94998" w:rsidP="00DF3ACB">
      <w:pPr>
        <w:pStyle w:val="ListParagraph"/>
        <w:numPr>
          <w:ilvl w:val="0"/>
          <w:numId w:val="2"/>
        </w:numPr>
        <w:spacing w:after="0" w:line="240" w:lineRule="auto"/>
      </w:pPr>
      <w:r w:rsidRPr="00B143ED">
        <w:t>Spatially</w:t>
      </w:r>
      <w:r w:rsidR="005141B7" w:rsidRPr="00B143ED">
        <w:t xml:space="preserve"> </w:t>
      </w:r>
      <w:r w:rsidRPr="00B143ED">
        <w:t>variable</w:t>
      </w:r>
      <w:r w:rsidR="005141B7" w:rsidRPr="00B143ED">
        <w:t xml:space="preserve"> </w:t>
      </w:r>
      <w:r w:rsidRPr="00B143ED">
        <w:t>but</w:t>
      </w:r>
      <w:r w:rsidR="005141B7" w:rsidRPr="00B143ED">
        <w:t xml:space="preserve"> </w:t>
      </w:r>
      <w:r w:rsidRPr="00B143ED">
        <w:t>constant</w:t>
      </w:r>
      <w:r w:rsidR="005141B7" w:rsidRPr="00B143ED">
        <w:t xml:space="preserve"> </w:t>
      </w:r>
      <w:r w:rsidRPr="00B143ED">
        <w:t>in</w:t>
      </w:r>
      <w:r w:rsidR="005141B7" w:rsidRPr="00B143ED">
        <w:t xml:space="preserve"> </w:t>
      </w:r>
      <w:r w:rsidRPr="00B143ED">
        <w:t>time</w:t>
      </w:r>
      <w:r w:rsidR="005141B7" w:rsidRPr="00B143ED">
        <w:t xml:space="preserve"> </w:t>
      </w:r>
      <w:r w:rsidRPr="00B143ED">
        <w:t>(SVCT).</w:t>
      </w:r>
      <w:r w:rsidR="005141B7" w:rsidRPr="00B143ED">
        <w:t xml:space="preserve">  </w:t>
      </w:r>
      <w:r w:rsidRPr="00B143ED">
        <w:t>These</w:t>
      </w:r>
      <w:r w:rsidR="005141B7" w:rsidRPr="00B143ED">
        <w:t xml:space="preserve"> </w:t>
      </w:r>
      <w:r w:rsidRPr="00B143ED">
        <w:t>are</w:t>
      </w:r>
      <w:r w:rsidR="005141B7" w:rsidRPr="00B143ED">
        <w:t xml:space="preserve"> </w:t>
      </w:r>
      <w:r w:rsidRPr="00B143ED">
        <w:t>site</w:t>
      </w:r>
      <w:r w:rsidR="005141B7" w:rsidRPr="00B143ED">
        <w:t xml:space="preserve"> </w:t>
      </w:r>
      <w:r w:rsidRPr="00B143ED">
        <w:t>variables</w:t>
      </w:r>
      <w:r w:rsidR="005141B7" w:rsidRPr="00B143ED">
        <w:t xml:space="preserve"> </w:t>
      </w:r>
      <w:r w:rsidRPr="00B143ED">
        <w:t>like</w:t>
      </w:r>
      <w:r w:rsidR="005141B7" w:rsidRPr="00B143ED">
        <w:t xml:space="preserve"> </w:t>
      </w:r>
      <w:r w:rsidRPr="00B143ED">
        <w:t>slope,</w:t>
      </w:r>
      <w:r w:rsidR="005141B7" w:rsidRPr="00B143ED">
        <w:t xml:space="preserve"> </w:t>
      </w:r>
      <w:r w:rsidRPr="00B143ED">
        <w:t>aspect</w:t>
      </w:r>
      <w:r w:rsidR="005141B7" w:rsidRPr="00B143ED">
        <w:t xml:space="preserve"> </w:t>
      </w:r>
      <w:r w:rsidRPr="00B143ED">
        <w:t>and</w:t>
      </w:r>
      <w:r w:rsidR="005141B7" w:rsidRPr="00B143ED">
        <w:t xml:space="preserve"> </w:t>
      </w:r>
      <w:r w:rsidRPr="00B143ED">
        <w:t>vegetation,</w:t>
      </w:r>
      <w:r w:rsidR="005141B7" w:rsidRPr="00B143ED">
        <w:t xml:space="preserve"> </w:t>
      </w:r>
      <w:r w:rsidRPr="00B143ED">
        <w:t>quantities</w:t>
      </w:r>
      <w:r w:rsidR="005141B7" w:rsidRPr="00B143ED">
        <w:t xml:space="preserve"> </w:t>
      </w:r>
      <w:r w:rsidRPr="00B143ED">
        <w:t>that</w:t>
      </w:r>
      <w:r w:rsidR="005141B7" w:rsidRPr="00B143ED">
        <w:t xml:space="preserve"> </w:t>
      </w:r>
      <w:r w:rsidRPr="00B143ED">
        <w:t>characterize</w:t>
      </w:r>
      <w:r w:rsidR="005141B7" w:rsidRPr="00B143ED">
        <w:t xml:space="preserve"> </w:t>
      </w:r>
      <w:r w:rsidRPr="00B143ED">
        <w:t>each</w:t>
      </w:r>
      <w:r w:rsidR="005141B7" w:rsidRPr="00B143ED">
        <w:t xml:space="preserve"> </w:t>
      </w:r>
      <w:r w:rsidRPr="00B143ED">
        <w:t>point</w:t>
      </w:r>
      <w:r w:rsidR="005141B7" w:rsidRPr="00B143ED">
        <w:t xml:space="preserve"> </w:t>
      </w:r>
      <w:r w:rsidRPr="00B143ED">
        <w:t>where</w:t>
      </w:r>
      <w:r w:rsidR="005141B7" w:rsidRPr="00B143ED">
        <w:t xml:space="preserve"> </w:t>
      </w:r>
      <w:r w:rsidRPr="00B143ED">
        <w:t>UEB</w:t>
      </w:r>
      <w:r w:rsidR="005141B7" w:rsidRPr="00B143ED">
        <w:t xml:space="preserve"> </w:t>
      </w:r>
      <w:r w:rsidRPr="00B143ED">
        <w:t>is</w:t>
      </w:r>
      <w:r w:rsidR="005141B7" w:rsidRPr="00B143ED">
        <w:t xml:space="preserve"> </w:t>
      </w:r>
      <w:r w:rsidRPr="00B143ED">
        <w:t>being</w:t>
      </w:r>
      <w:r w:rsidR="005141B7" w:rsidRPr="00B143ED">
        <w:t xml:space="preserve"> </w:t>
      </w:r>
      <w:r w:rsidRPr="00B143ED">
        <w:t>applied</w:t>
      </w:r>
    </w:p>
    <w:p w14:paraId="64FF5368"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constant</w:t>
      </w:r>
      <w:r w:rsidR="005141B7" w:rsidRPr="00B143ED">
        <w:t xml:space="preserve"> </w:t>
      </w:r>
      <w:r w:rsidRPr="00B143ED">
        <w:t>but</w:t>
      </w:r>
      <w:r w:rsidR="005141B7" w:rsidRPr="00B143ED">
        <w:t xml:space="preserve"> </w:t>
      </w:r>
      <w:r w:rsidRPr="00B143ED">
        <w:t>time</w:t>
      </w:r>
      <w:r w:rsidR="005141B7" w:rsidRPr="00B143ED">
        <w:t xml:space="preserve"> </w:t>
      </w:r>
      <w:r w:rsidRPr="00B143ED">
        <w:t>varying</w:t>
      </w:r>
      <w:r w:rsidR="005141B7" w:rsidRPr="00B143ED">
        <w:t xml:space="preserve"> </w:t>
      </w:r>
      <w:r w:rsidRPr="00B143ED">
        <w:t>(SCTV).</w:t>
      </w:r>
      <w:r w:rsidR="005141B7" w:rsidRPr="00B143ED">
        <w:t xml:space="preserve">  </w:t>
      </w:r>
      <w:r w:rsidR="00A94998" w:rsidRPr="00B143ED">
        <w:t>Some</w:t>
      </w:r>
      <w:r w:rsidR="005141B7" w:rsidRPr="00B143ED">
        <w:t xml:space="preserve"> </w:t>
      </w:r>
      <w:r w:rsidR="00A94998" w:rsidRPr="00B143ED">
        <w:t>of</w:t>
      </w:r>
      <w:r w:rsidR="005141B7" w:rsidRPr="00B143ED">
        <w:t xml:space="preserve"> </w:t>
      </w:r>
      <w:r w:rsidR="00A94998" w:rsidRPr="00B143ED">
        <w:t>these</w:t>
      </w:r>
      <w:r w:rsidR="005141B7" w:rsidRPr="00B143ED">
        <w:t xml:space="preserve"> </w:t>
      </w:r>
      <w:r w:rsidR="00A94998" w:rsidRPr="00B143ED">
        <w:t>may</w:t>
      </w:r>
      <w:r w:rsidR="005141B7" w:rsidRPr="00B143ED">
        <w:t xml:space="preserve"> </w:t>
      </w:r>
      <w:r w:rsidR="00A94998" w:rsidRPr="00B143ED">
        <w:t>be</w:t>
      </w:r>
      <w:r w:rsidR="005141B7" w:rsidRPr="00B143ED">
        <w:t xml:space="preserve"> </w:t>
      </w:r>
      <w:r w:rsidR="00A94998" w:rsidRPr="00B143ED">
        <w:t>quantities</w:t>
      </w:r>
      <w:r w:rsidR="005141B7" w:rsidRPr="00B143ED">
        <w:t xml:space="preserve"> </w:t>
      </w:r>
      <w:r w:rsidRPr="00B143ED">
        <w:t>that</w:t>
      </w:r>
      <w:r w:rsidR="005141B7" w:rsidRPr="00B143ED">
        <w:t xml:space="preserve"> </w:t>
      </w:r>
      <w:r w:rsidRPr="00B143ED">
        <w:t>vary</w:t>
      </w:r>
      <w:r w:rsidR="005141B7" w:rsidRPr="00B143ED">
        <w:t xml:space="preserve"> </w:t>
      </w:r>
      <w:r w:rsidRPr="00B143ED">
        <w:t>in</w:t>
      </w:r>
      <w:r w:rsidR="005141B7" w:rsidRPr="00B143ED">
        <w:t xml:space="preserve"> </w:t>
      </w:r>
      <w:r w:rsidRPr="00B143ED">
        <w:t>time,</w:t>
      </w:r>
      <w:r w:rsidR="005141B7" w:rsidRPr="00B143ED">
        <w:t xml:space="preserve"> </w:t>
      </w:r>
      <w:r w:rsidRPr="00B143ED">
        <w:t>like</w:t>
      </w:r>
      <w:r w:rsidR="005141B7" w:rsidRPr="00B143ED">
        <w:t xml:space="preserve"> </w:t>
      </w:r>
      <w:r w:rsidRPr="00B143ED">
        <w:t>precipitation,</w:t>
      </w:r>
      <w:r w:rsidR="005141B7" w:rsidRPr="00B143ED">
        <w:t xml:space="preserve"> </w:t>
      </w:r>
      <w:r w:rsidRPr="00B143ED">
        <w:t>wind,</w:t>
      </w:r>
      <w:r w:rsidR="005141B7" w:rsidRPr="00B143ED">
        <w:t xml:space="preserve"> </w:t>
      </w:r>
      <w:r w:rsidRPr="00B143ED">
        <w:t>humidity,</w:t>
      </w:r>
      <w:r w:rsidR="005141B7" w:rsidRPr="00B143ED">
        <w:t xml:space="preserve"> </w:t>
      </w:r>
      <w:r w:rsidRPr="00B143ED">
        <w:t>but</w:t>
      </w:r>
      <w:r w:rsidR="005141B7" w:rsidRPr="00B143ED">
        <w:t xml:space="preserve"> </w:t>
      </w:r>
      <w:r w:rsidRPr="00B143ED">
        <w:t>for</w:t>
      </w:r>
      <w:r w:rsidR="005141B7" w:rsidRPr="00B143ED">
        <w:t xml:space="preserve"> </w:t>
      </w:r>
      <w:r w:rsidRPr="00B143ED">
        <w:t>which</w:t>
      </w:r>
      <w:r w:rsidR="005141B7" w:rsidRPr="00B143ED">
        <w:t xml:space="preserve"> </w:t>
      </w:r>
      <w:r w:rsidR="00A94998" w:rsidRPr="00B143ED">
        <w:t>there</w:t>
      </w:r>
      <w:r w:rsidR="005141B7" w:rsidRPr="00B143ED">
        <w:t xml:space="preserve"> </w:t>
      </w:r>
      <w:r w:rsidR="00A94998" w:rsidRPr="00B143ED">
        <w:t>is</w:t>
      </w:r>
      <w:r w:rsidR="005141B7" w:rsidRPr="00B143ED">
        <w:t xml:space="preserve"> </w:t>
      </w:r>
      <w:r w:rsidRPr="00B143ED">
        <w:t>not</w:t>
      </w:r>
      <w:r w:rsidR="005141B7" w:rsidRPr="00B143ED">
        <w:t xml:space="preserve"> </w:t>
      </w:r>
      <w:r w:rsidRPr="00B143ED">
        <w:t>information</w:t>
      </w:r>
      <w:r w:rsidR="005141B7" w:rsidRPr="00B143ED">
        <w:t xml:space="preserve"> </w:t>
      </w:r>
      <w:r w:rsidRPr="00B143ED">
        <w:t>about</w:t>
      </w:r>
      <w:r w:rsidR="005141B7" w:rsidRPr="00B143ED">
        <w:t xml:space="preserve"> </w:t>
      </w:r>
      <w:r w:rsidRPr="00B143ED">
        <w:t>spatial</w:t>
      </w:r>
      <w:r w:rsidR="005141B7" w:rsidRPr="00B143ED">
        <w:t xml:space="preserve"> </w:t>
      </w:r>
      <w:r w:rsidRPr="00B143ED">
        <w:t>variability.</w:t>
      </w:r>
      <w:r w:rsidR="005141B7" w:rsidRPr="00B143ED">
        <w:t xml:space="preserve"> </w:t>
      </w:r>
    </w:p>
    <w:p w14:paraId="322FB185" w14:textId="77777777" w:rsidR="00CB0892" w:rsidRPr="00B143ED" w:rsidRDefault="00CB0892" w:rsidP="00DF3ACB">
      <w:pPr>
        <w:pStyle w:val="ListParagraph"/>
        <w:numPr>
          <w:ilvl w:val="0"/>
          <w:numId w:val="2"/>
        </w:numPr>
        <w:spacing w:after="0" w:line="240" w:lineRule="auto"/>
      </w:pPr>
      <w:r w:rsidRPr="00B143ED">
        <w:t>Spatially</w:t>
      </w:r>
      <w:r w:rsidR="005141B7" w:rsidRPr="00B143ED">
        <w:t xml:space="preserve"> </w:t>
      </w:r>
      <w:r w:rsidRPr="00B143ED">
        <w:t>variable</w:t>
      </w:r>
      <w:r w:rsidR="005141B7" w:rsidRPr="00B143ED">
        <w:t xml:space="preserve"> </w:t>
      </w:r>
      <w:r w:rsidRPr="00B143ED">
        <w:t>and</w:t>
      </w:r>
      <w:r w:rsidR="005141B7" w:rsidRPr="00B143ED">
        <w:t xml:space="preserve"> </w:t>
      </w:r>
      <w:r w:rsidRPr="00B143ED">
        <w:t>variable</w:t>
      </w:r>
      <w:r w:rsidR="005141B7" w:rsidRPr="00B143ED">
        <w:t xml:space="preserve"> </w:t>
      </w:r>
      <w:r w:rsidRPr="00B143ED">
        <w:t>in</w:t>
      </w:r>
      <w:r w:rsidR="005141B7" w:rsidRPr="00B143ED">
        <w:t xml:space="preserve"> </w:t>
      </w:r>
      <w:r w:rsidRPr="00B143ED">
        <w:t>time</w:t>
      </w:r>
      <w:r w:rsidR="005141B7" w:rsidRPr="00B143ED">
        <w:t xml:space="preserve"> </w:t>
      </w:r>
      <w:r w:rsidRPr="00B143ED">
        <w:t>(SVTV)</w:t>
      </w:r>
    </w:p>
    <w:p w14:paraId="6ABA1501" w14:textId="77777777" w:rsidR="00DA63E8" w:rsidRPr="00B143ED" w:rsidRDefault="00DA63E8" w:rsidP="00DF3ACB">
      <w:pPr>
        <w:spacing w:after="0" w:line="240" w:lineRule="auto"/>
        <w:contextualSpacing/>
      </w:pPr>
    </w:p>
    <w:p w14:paraId="7FC4B175" w14:textId="77777777" w:rsidR="00AB5BCF" w:rsidRPr="00B143ED" w:rsidRDefault="00A94998" w:rsidP="00DF3ACB">
      <w:pPr>
        <w:spacing w:after="0" w:line="240" w:lineRule="auto"/>
        <w:contextualSpacing/>
      </w:pPr>
      <w:r w:rsidRPr="00B143ED">
        <w:t>Spatially</w:t>
      </w:r>
      <w:r w:rsidR="005141B7" w:rsidRPr="00B143ED">
        <w:t xml:space="preserve"> </w:t>
      </w:r>
      <w:r w:rsidRPr="00B143ED">
        <w:t>variable</w:t>
      </w:r>
      <w:r w:rsidR="005141B7" w:rsidRPr="00B143ED">
        <w:t xml:space="preserve"> </w:t>
      </w:r>
      <w:r w:rsidRPr="00B143ED">
        <w:t>inputs</w:t>
      </w:r>
      <w:r w:rsidR="005141B7" w:rsidRPr="00B143ED">
        <w:t xml:space="preserve"> </w:t>
      </w:r>
      <w:r w:rsidRPr="00B143ED">
        <w:t>(and</w:t>
      </w:r>
      <w:r w:rsidR="005141B7" w:rsidRPr="00B143ED">
        <w:t xml:space="preserve"> </w:t>
      </w:r>
      <w:r w:rsidRPr="00B143ED">
        <w:t>outputs)</w:t>
      </w:r>
      <w:r w:rsidR="005141B7" w:rsidRPr="00B143ED">
        <w:t xml:space="preserve"> </w:t>
      </w:r>
      <w:r w:rsidRPr="00B143ED">
        <w:t>will</w:t>
      </w:r>
      <w:r w:rsidR="005141B7" w:rsidRPr="00B143ED">
        <w:t xml:space="preserve"> </w:t>
      </w:r>
      <w:r w:rsidRPr="00B143ED">
        <w:t>be</w:t>
      </w:r>
      <w:r w:rsidR="005141B7" w:rsidRPr="00B143ED">
        <w:t xml:space="preserve"> </w:t>
      </w:r>
      <w:r w:rsidRPr="00B143ED">
        <w:t>handled</w:t>
      </w:r>
      <w:r w:rsidR="005141B7" w:rsidRPr="00B143ED">
        <w:t xml:space="preserve"> </w:t>
      </w:r>
      <w:r w:rsidRPr="00B143ED">
        <w:t>using</w:t>
      </w:r>
      <w:r w:rsidR="005141B7" w:rsidRPr="00B143ED">
        <w:t xml:space="preserve"> </w:t>
      </w:r>
      <w:r w:rsidRPr="00B143ED">
        <w:t>spatial</w:t>
      </w:r>
      <w:r w:rsidR="005141B7" w:rsidRPr="00B143ED">
        <w:t xml:space="preserve"> </w:t>
      </w:r>
      <w:r w:rsidRPr="00B143ED">
        <w:t>grid</w:t>
      </w:r>
      <w:r w:rsidR="005141B7" w:rsidRPr="00B143ED">
        <w:t xml:space="preserve"> </w:t>
      </w:r>
      <w:r w:rsidRPr="00B143ED">
        <w:t>files.</w:t>
      </w:r>
      <w:r w:rsidR="005141B7" w:rsidRPr="00B143ED">
        <w:t xml:space="preserve">  </w:t>
      </w:r>
      <w:r w:rsidR="00AB5BCF" w:rsidRPr="00B143ED">
        <w:t>NetCDF has been selected as the file format to use for grid files for the following reasons.</w:t>
      </w:r>
    </w:p>
    <w:p w14:paraId="37D8DD80" w14:textId="77777777" w:rsidR="00AB5BCF" w:rsidRPr="00B143ED" w:rsidRDefault="00AB5BCF" w:rsidP="00DF3ACB">
      <w:pPr>
        <w:pStyle w:val="ListParagraph"/>
        <w:numPr>
          <w:ilvl w:val="0"/>
          <w:numId w:val="3"/>
        </w:numPr>
        <w:spacing w:after="0" w:line="240" w:lineRule="auto"/>
      </w:pPr>
      <w:r w:rsidRPr="00B143ED">
        <w:t>It has been designed to accommodate multiple time steps</w:t>
      </w:r>
    </w:p>
    <w:p w14:paraId="15B6450E" w14:textId="77777777" w:rsidR="00623BA5" w:rsidRPr="00B143ED" w:rsidRDefault="00623BA5" w:rsidP="00DF3ACB">
      <w:pPr>
        <w:pStyle w:val="ListParagraph"/>
        <w:numPr>
          <w:ilvl w:val="0"/>
          <w:numId w:val="3"/>
        </w:numPr>
        <w:spacing w:after="0" w:line="240" w:lineRule="auto"/>
      </w:pPr>
      <w:r w:rsidRPr="00B143ED">
        <w:t xml:space="preserve">It has reasonable support for Fortran (at least the 3.6.1 version) </w:t>
      </w:r>
    </w:p>
    <w:p w14:paraId="0C83DD7D" w14:textId="77777777" w:rsidR="00DA63E8" w:rsidRPr="00B143ED" w:rsidRDefault="00DA63E8" w:rsidP="00DF3ACB">
      <w:pPr>
        <w:spacing w:after="0" w:line="240" w:lineRule="auto"/>
        <w:contextualSpacing/>
      </w:pPr>
    </w:p>
    <w:p w14:paraId="39D4CF1D" w14:textId="77777777" w:rsidR="00DA63E8" w:rsidRPr="00B143ED" w:rsidRDefault="007C7E3E" w:rsidP="00DF3ACB">
      <w:pPr>
        <w:spacing w:after="0" w:line="240" w:lineRule="auto"/>
        <w:contextualSpacing/>
      </w:pPr>
      <w:r w:rsidRPr="00B143ED">
        <w:t>Model</w:t>
      </w:r>
      <w:r w:rsidR="005141B7" w:rsidRPr="00B143ED">
        <w:t xml:space="preserve"> </w:t>
      </w:r>
      <w:r w:rsidRPr="00B143ED">
        <w:t>parameters</w:t>
      </w:r>
      <w:r w:rsidR="005141B7" w:rsidRPr="00B143ED">
        <w:t xml:space="preserve"> </w:t>
      </w:r>
      <w:r w:rsidRPr="00B143ED">
        <w:t>are</w:t>
      </w:r>
      <w:r w:rsidR="005141B7" w:rsidRPr="00B143ED">
        <w:t xml:space="preserve"> </w:t>
      </w:r>
      <w:r w:rsidR="00A94998" w:rsidRPr="00B143ED">
        <w:t>always</w:t>
      </w:r>
      <w:r w:rsidR="005141B7" w:rsidRPr="00B143ED">
        <w:t xml:space="preserve"> </w:t>
      </w:r>
      <w:r w:rsidR="00A94998" w:rsidRPr="00B143ED">
        <w:t>SCTC.</w:t>
      </w:r>
      <w:r w:rsidR="005141B7" w:rsidRPr="00B143ED">
        <w:t xml:space="preserve"> </w:t>
      </w:r>
      <w:r w:rsidR="00A94998" w:rsidRPr="00B143ED">
        <w:t>Site</w:t>
      </w:r>
      <w:r w:rsidR="005141B7" w:rsidRPr="00B143ED">
        <w:t xml:space="preserve"> </w:t>
      </w:r>
      <w:r w:rsidR="00A94998" w:rsidRPr="00B143ED">
        <w:t>Variables</w:t>
      </w:r>
      <w:r w:rsidR="005141B7" w:rsidRPr="00B143ED">
        <w:t xml:space="preserve"> </w:t>
      </w:r>
      <w:r w:rsidRPr="00B143ED">
        <w:t>may</w:t>
      </w:r>
      <w:r w:rsidR="005141B7" w:rsidRPr="00B143ED">
        <w:t xml:space="preserve"> </w:t>
      </w:r>
      <w:r w:rsidRPr="00B143ED">
        <w:t>be</w:t>
      </w:r>
      <w:r w:rsidR="005141B7" w:rsidRPr="00B143ED">
        <w:t xml:space="preserve"> </w:t>
      </w:r>
      <w:r w:rsidR="00A94998" w:rsidRPr="00B143ED">
        <w:t>SCTC</w:t>
      </w:r>
      <w:r w:rsidR="005141B7" w:rsidRPr="00B143ED">
        <w:t xml:space="preserve"> </w:t>
      </w:r>
      <w:r w:rsidRPr="00B143ED">
        <w:t>or</w:t>
      </w:r>
      <w:r w:rsidR="005141B7" w:rsidRPr="00B143ED">
        <w:t xml:space="preserve"> </w:t>
      </w:r>
      <w:r w:rsidR="00A94998" w:rsidRPr="00B143ED">
        <w:t>SVTC</w:t>
      </w:r>
      <w:r w:rsidRPr="00B143ED">
        <w:t>.</w:t>
      </w:r>
      <w:r w:rsidR="005141B7" w:rsidRPr="00B143ED">
        <w:t xml:space="preserve">  </w:t>
      </w:r>
      <w:r w:rsidR="00A94998" w:rsidRPr="00B143ED">
        <w:t>The</w:t>
      </w:r>
      <w:r w:rsidR="005141B7" w:rsidRPr="00B143ED">
        <w:t xml:space="preserve"> </w:t>
      </w:r>
      <w:r w:rsidR="00A94998" w:rsidRPr="00B143ED">
        <w:t>s</w:t>
      </w:r>
      <w:r w:rsidRPr="00B143ED">
        <w:t>trategy</w:t>
      </w:r>
      <w:r w:rsidR="005141B7" w:rsidRPr="00B143ED">
        <w:t xml:space="preserve"> </w:t>
      </w:r>
      <w:r w:rsidR="00623BA5" w:rsidRPr="00B143ED">
        <w:t xml:space="preserve">for these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Pr="00B143ED">
        <w:t>text</w:t>
      </w:r>
      <w:r w:rsidR="005141B7" w:rsidRPr="00B143ED">
        <w:t xml:space="preserve"> </w:t>
      </w:r>
      <w:r w:rsidRPr="00B143ED">
        <w:t>file</w:t>
      </w:r>
      <w:r w:rsidR="005141B7" w:rsidRPr="00B143ED">
        <w:t xml:space="preserve"> </w:t>
      </w:r>
      <w:r w:rsidRPr="00B143ED">
        <w:t>that</w:t>
      </w:r>
      <w:r w:rsidR="005141B7" w:rsidRPr="00B143ED">
        <w:t xml:space="preserve"> </w:t>
      </w:r>
      <w:r w:rsidRPr="00B143ED">
        <w:t>either</w:t>
      </w:r>
      <w:r w:rsidR="005141B7" w:rsidRPr="00B143ED">
        <w:t xml:space="preserve"> </w:t>
      </w:r>
      <w:r w:rsidRPr="00B143ED">
        <w:t>gives</w:t>
      </w:r>
      <w:r w:rsidR="005141B7" w:rsidRPr="00B143ED">
        <w:t xml:space="preserve"> </w:t>
      </w:r>
      <w:r w:rsidRPr="00B143ED">
        <w:t>the</w:t>
      </w:r>
      <w:r w:rsidR="005141B7" w:rsidRPr="00B143ED">
        <w:t xml:space="preserve"> </w:t>
      </w:r>
      <w:r w:rsidRPr="00B143ED">
        <w:t>va</w:t>
      </w:r>
      <w:r w:rsidR="00A94998" w:rsidRPr="00B143ED">
        <w:t>lue</w:t>
      </w:r>
      <w:r w:rsidR="005141B7" w:rsidRPr="00B143ED">
        <w:t xml:space="preserve"> </w:t>
      </w:r>
      <w:r w:rsidR="00A94998" w:rsidRPr="00B143ED">
        <w:t>for</w:t>
      </w:r>
      <w:r w:rsidR="005141B7" w:rsidRPr="00B143ED">
        <w:t xml:space="preserve"> </w:t>
      </w:r>
      <w:r w:rsidR="00A94998" w:rsidRPr="00B143ED">
        <w:t>the</w:t>
      </w:r>
      <w:r w:rsidR="005141B7" w:rsidRPr="00B143ED">
        <w:t xml:space="preserve"> </w:t>
      </w:r>
      <w:r w:rsidR="00A94998" w:rsidRPr="00B143ED">
        <w:t>variable</w:t>
      </w:r>
      <w:r w:rsidR="005141B7" w:rsidRPr="00B143ED">
        <w:t xml:space="preserve"> </w:t>
      </w:r>
      <w:r w:rsidR="00A94998" w:rsidRPr="00B143ED">
        <w:t>if</w:t>
      </w:r>
      <w:r w:rsidR="005141B7" w:rsidRPr="00B143ED">
        <w:t xml:space="preserve"> </w:t>
      </w:r>
      <w:r w:rsidR="00A94998" w:rsidRPr="00B143ED">
        <w:t>it</w:t>
      </w:r>
      <w:r w:rsidR="005141B7" w:rsidRPr="00B143ED">
        <w:t xml:space="preserve"> </w:t>
      </w:r>
      <w:r w:rsidR="00A94998" w:rsidRPr="00B143ED">
        <w:t>is</w:t>
      </w:r>
      <w:r w:rsidR="005141B7" w:rsidRPr="00B143ED">
        <w:t xml:space="preserve"> </w:t>
      </w:r>
      <w:r w:rsidR="008B26B0" w:rsidRPr="00B143ED">
        <w:t>SCTC</w:t>
      </w:r>
      <w:r w:rsidR="005141B7" w:rsidRPr="00B143ED">
        <w:t xml:space="preserve"> </w:t>
      </w:r>
      <w:r w:rsidRPr="00B143ED">
        <w:t>or</w:t>
      </w:r>
      <w:r w:rsidR="005141B7" w:rsidRPr="00B143ED">
        <w:t xml:space="preserve"> </w:t>
      </w:r>
      <w:r w:rsidRPr="00B143ED">
        <w:t>the</w:t>
      </w:r>
      <w:r w:rsidR="005141B7" w:rsidRPr="00B143ED">
        <w:t xml:space="preserve"> </w:t>
      </w:r>
      <w:r w:rsidR="00A94998" w:rsidRPr="00B143ED">
        <w:t>corresponding</w:t>
      </w:r>
      <w:r w:rsidR="005141B7" w:rsidRPr="00B143ED">
        <w:t xml:space="preserve"> </w:t>
      </w:r>
      <w:r w:rsidR="00DA63E8" w:rsidRPr="00B143ED">
        <w:t>spatial</w:t>
      </w:r>
      <w:r w:rsidR="005141B7" w:rsidRPr="00B143ED">
        <w:t xml:space="preserve"> </w:t>
      </w:r>
      <w:r w:rsidR="00DA63E8" w:rsidRPr="00B143ED">
        <w:t>grid</w:t>
      </w:r>
      <w:r w:rsidR="005141B7" w:rsidRPr="00B143ED">
        <w:t xml:space="preserve"> </w:t>
      </w:r>
      <w:r w:rsidR="0011607B" w:rsidRPr="00B143ED">
        <w:t>(netCDF</w:t>
      </w:r>
      <w:r w:rsidR="00DA63E8" w:rsidRPr="00B143ED">
        <w:t>)</w:t>
      </w:r>
      <w:r w:rsidR="005141B7" w:rsidRPr="00B143ED">
        <w:t xml:space="preserve"> </w:t>
      </w:r>
      <w:r w:rsidRPr="00B143ED">
        <w:t>file</w:t>
      </w:r>
      <w:r w:rsidR="005141B7" w:rsidRPr="00B143ED">
        <w:t xml:space="preserve"> </w:t>
      </w:r>
      <w:r w:rsidRPr="00B143ED">
        <w:t>if</w:t>
      </w:r>
      <w:r w:rsidR="005141B7" w:rsidRPr="00B143ED">
        <w:t xml:space="preserve"> </w:t>
      </w:r>
      <w:r w:rsidRPr="00B143ED">
        <w:t>it</w:t>
      </w:r>
      <w:r w:rsidR="005141B7" w:rsidRPr="00B143ED">
        <w:t xml:space="preserve"> </w:t>
      </w:r>
      <w:r w:rsidRPr="00B143ED">
        <w:t>is</w:t>
      </w:r>
      <w:r w:rsidR="005141B7" w:rsidRPr="00B143ED">
        <w:t xml:space="preserve"> </w:t>
      </w:r>
      <w:r w:rsidR="00623BA5" w:rsidRPr="00B143ED">
        <w:t>SVTC</w:t>
      </w:r>
      <w:r w:rsidRPr="00B143ED">
        <w:t>.</w:t>
      </w:r>
      <w:r w:rsidR="005141B7" w:rsidRPr="00B143ED">
        <w:t xml:space="preserve"> </w:t>
      </w:r>
      <w:r w:rsidR="00DA63E8" w:rsidRPr="00B143ED">
        <w:t>Input</w:t>
      </w:r>
      <w:r w:rsidR="005141B7" w:rsidRPr="00B143ED">
        <w:t xml:space="preserve"> </w:t>
      </w:r>
      <w:r w:rsidR="00DA63E8" w:rsidRPr="00B143ED">
        <w:t>variables</w:t>
      </w:r>
      <w:r w:rsidR="005141B7" w:rsidRPr="00B143ED">
        <w:t xml:space="preserve"> </w:t>
      </w:r>
      <w:r w:rsidR="00DA63E8" w:rsidRPr="00B143ED">
        <w:t>may</w:t>
      </w:r>
      <w:r w:rsidR="005141B7" w:rsidRPr="00B143ED">
        <w:t xml:space="preserve"> </w:t>
      </w:r>
      <w:r w:rsidR="00DA63E8" w:rsidRPr="00B143ED">
        <w:t>be</w:t>
      </w:r>
      <w:r w:rsidR="005141B7" w:rsidRPr="00B143ED">
        <w:t xml:space="preserve"> </w:t>
      </w:r>
      <w:r w:rsidRPr="00B143ED">
        <w:t>SC</w:t>
      </w:r>
      <w:r w:rsidR="00DA63E8" w:rsidRPr="00B143ED">
        <w:t>TV</w:t>
      </w:r>
      <w:r w:rsidR="005141B7" w:rsidRPr="00B143ED">
        <w:t xml:space="preserve"> </w:t>
      </w:r>
      <w:r w:rsidR="00DA63E8" w:rsidRPr="00B143ED">
        <w:t>or</w:t>
      </w:r>
      <w:r w:rsidR="005141B7" w:rsidRPr="00B143ED">
        <w:t xml:space="preserve"> </w:t>
      </w:r>
      <w:r w:rsidRPr="00B143ED">
        <w:t>SV</w:t>
      </w:r>
      <w:r w:rsidR="00DA63E8" w:rsidRPr="00B143ED">
        <w:t>TV</w:t>
      </w:r>
      <w:r w:rsidRPr="00B143ED">
        <w:t>.</w:t>
      </w:r>
      <w:r w:rsidR="005141B7" w:rsidRPr="00B143ED">
        <w:t xml:space="preserve">  </w:t>
      </w:r>
      <w:r w:rsidR="00DA63E8" w:rsidRPr="00B143ED">
        <w:t>The</w:t>
      </w:r>
      <w:r w:rsidR="005141B7" w:rsidRPr="00B143ED">
        <w:t xml:space="preserve"> </w:t>
      </w:r>
      <w:r w:rsidR="00DA63E8" w:rsidRPr="00B143ED">
        <w:t>s</w:t>
      </w:r>
      <w:r w:rsidRPr="00B143ED">
        <w:t>trategy</w:t>
      </w:r>
      <w:r w:rsidR="007A577F" w:rsidRPr="00B143ED">
        <w:t xml:space="preserve"> for these</w:t>
      </w:r>
      <w:r w:rsidR="005141B7" w:rsidRPr="00B143ED">
        <w:t xml:space="preserv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Pr="00B143ED">
        <w:t>text</w:t>
      </w:r>
      <w:r w:rsidR="005141B7" w:rsidRPr="00B143ED">
        <w:t xml:space="preserve"> </w:t>
      </w:r>
      <w:r w:rsidRPr="00B143ED">
        <w:t>file</w:t>
      </w:r>
      <w:r w:rsidR="005141B7" w:rsidRPr="00B143ED">
        <w:t xml:space="preserve"> </w:t>
      </w:r>
      <w:r w:rsidRPr="00B143ED">
        <w:t>that</w:t>
      </w:r>
      <w:r w:rsidR="005141B7" w:rsidRPr="00B143ED">
        <w:t xml:space="preserve"> </w:t>
      </w:r>
      <w:r w:rsidRPr="00B143ED">
        <w:t>either</w:t>
      </w:r>
      <w:r w:rsidR="005141B7" w:rsidRPr="00B143ED">
        <w:t xml:space="preserve"> </w:t>
      </w:r>
      <w:r w:rsidRPr="00B143ED">
        <w:t>gives</w:t>
      </w:r>
      <w:r w:rsidR="005141B7" w:rsidRPr="00B143ED">
        <w:t xml:space="preserve"> </w:t>
      </w:r>
      <w:r w:rsidRPr="00B143ED">
        <w:t>the</w:t>
      </w:r>
      <w:r w:rsidR="005141B7" w:rsidRPr="00B143ED">
        <w:t xml:space="preserve"> </w:t>
      </w:r>
      <w:r w:rsidRPr="00B143ED">
        <w:t>va</w:t>
      </w:r>
      <w:r w:rsidR="00DA63E8" w:rsidRPr="00B143ED">
        <w:t>lue</w:t>
      </w:r>
      <w:r w:rsidR="005141B7" w:rsidRPr="00B143ED">
        <w:t xml:space="preserve"> </w:t>
      </w:r>
      <w:r w:rsidR="00DA63E8" w:rsidRPr="00B143ED">
        <w:t>for</w:t>
      </w:r>
      <w:r w:rsidR="005141B7" w:rsidRPr="00B143ED">
        <w:t xml:space="preserve"> </w:t>
      </w:r>
      <w:r w:rsidR="00DA63E8" w:rsidRPr="00B143ED">
        <w:t>the</w:t>
      </w:r>
      <w:r w:rsidR="005141B7" w:rsidRPr="00B143ED">
        <w:t xml:space="preserve"> </w:t>
      </w:r>
      <w:r w:rsidR="00DA63E8" w:rsidRPr="00B143ED">
        <w:t>variable</w:t>
      </w:r>
      <w:r w:rsidR="005141B7" w:rsidRPr="00B143ED">
        <w:t xml:space="preserve"> </w:t>
      </w:r>
      <w:r w:rsidR="00DA63E8" w:rsidRPr="00B143ED">
        <w:t>for</w:t>
      </w:r>
      <w:r w:rsidR="005141B7" w:rsidRPr="00B143ED">
        <w:t xml:space="preserve"> </w:t>
      </w:r>
      <w:r w:rsidR="00DA63E8" w:rsidRPr="00B143ED">
        <w:t>each</w:t>
      </w:r>
      <w:r w:rsidR="005141B7" w:rsidRPr="00B143ED">
        <w:t xml:space="preserve"> </w:t>
      </w:r>
      <w:r w:rsidR="00DA63E8" w:rsidRPr="00B143ED">
        <w:t>time</w:t>
      </w:r>
      <w:r w:rsidR="005141B7" w:rsidRPr="00B143ED">
        <w:t xml:space="preserve"> </w:t>
      </w:r>
      <w:r w:rsidR="00DA63E8" w:rsidRPr="00B143ED">
        <w:t>step</w:t>
      </w:r>
      <w:r w:rsidR="005141B7" w:rsidRPr="00B143ED">
        <w:t xml:space="preserve"> </w:t>
      </w:r>
      <w:r w:rsidR="00DA63E8" w:rsidRPr="00B143ED">
        <w:t>if</w:t>
      </w:r>
      <w:r w:rsidR="005141B7" w:rsidRPr="00B143ED">
        <w:t xml:space="preserve"> </w:t>
      </w:r>
      <w:r w:rsidR="00DA63E8" w:rsidRPr="00B143ED">
        <w:t>it</w:t>
      </w:r>
      <w:r w:rsidR="005141B7" w:rsidRPr="00B143ED">
        <w:t xml:space="preserve"> </w:t>
      </w:r>
      <w:r w:rsidR="00DA63E8" w:rsidRPr="00B143ED">
        <w:t>is</w:t>
      </w:r>
      <w:r w:rsidR="005141B7" w:rsidRPr="00B143ED">
        <w:t xml:space="preserve"> </w:t>
      </w:r>
      <w:r w:rsidRPr="00B143ED">
        <w:t>SC</w:t>
      </w:r>
      <w:r w:rsidR="00DA63E8" w:rsidRPr="00B143ED">
        <w:t>TV</w:t>
      </w:r>
      <w:r w:rsidRPr="00B143ED">
        <w:t>,</w:t>
      </w:r>
      <w:r w:rsidR="005141B7" w:rsidRPr="00B143ED">
        <w:t xml:space="preserve"> </w:t>
      </w:r>
      <w:r w:rsidRPr="00B143ED">
        <w:t>or</w:t>
      </w:r>
      <w:r w:rsidR="005141B7" w:rsidRPr="00B143ED">
        <w:t xml:space="preserve"> </w:t>
      </w:r>
      <w:r w:rsidRPr="00B143ED">
        <w:t>the</w:t>
      </w:r>
      <w:r w:rsidR="005141B7" w:rsidRPr="00B143ED">
        <w:t xml:space="preserve"> </w:t>
      </w:r>
      <w:r w:rsidR="00DA63E8" w:rsidRPr="00B143ED">
        <w:t>name</w:t>
      </w:r>
      <w:r w:rsidR="005141B7" w:rsidRPr="00B143ED">
        <w:t xml:space="preserve"> </w:t>
      </w:r>
      <w:r w:rsidR="00DA63E8" w:rsidRPr="00B143ED">
        <w:t>of</w:t>
      </w:r>
      <w:r w:rsidR="005141B7" w:rsidRPr="00B143ED">
        <w:t xml:space="preserve"> </w:t>
      </w:r>
      <w:r w:rsidR="00DA63E8" w:rsidRPr="00B143ED">
        <w:t>a</w:t>
      </w:r>
      <w:r w:rsidR="005141B7" w:rsidRPr="00B143ED">
        <w:t xml:space="preserve"> </w:t>
      </w:r>
      <w:r w:rsidR="00DA63E8" w:rsidRPr="00B143ED">
        <w:t>grid</w:t>
      </w:r>
      <w:r w:rsidR="005141B7" w:rsidRPr="00B143ED">
        <w:t xml:space="preserve"> </w:t>
      </w:r>
      <w:r w:rsidR="00DA63E8" w:rsidRPr="00B143ED">
        <w:t>file</w:t>
      </w:r>
      <w:r w:rsidR="005141B7" w:rsidRPr="00B143ED">
        <w:t xml:space="preserve"> </w:t>
      </w:r>
      <w:r w:rsidR="00DA63E8" w:rsidRPr="00B143ED">
        <w:t>holding</w:t>
      </w:r>
      <w:r w:rsidR="005141B7" w:rsidRPr="00B143ED">
        <w:t xml:space="preserve"> </w:t>
      </w:r>
      <w:r w:rsidR="00DA63E8" w:rsidRPr="00B143ED">
        <w:t>the</w:t>
      </w:r>
      <w:r w:rsidR="005141B7" w:rsidRPr="00B143ED">
        <w:t xml:space="preserve"> </w:t>
      </w:r>
      <w:r w:rsidR="00DA63E8" w:rsidRPr="00B143ED">
        <w:t>value</w:t>
      </w:r>
      <w:r w:rsidR="005141B7" w:rsidRPr="00B143ED">
        <w:t xml:space="preserve"> </w:t>
      </w:r>
      <w:r w:rsidR="00DA63E8" w:rsidRPr="00B143ED">
        <w:t>for</w:t>
      </w:r>
      <w:r w:rsidR="005141B7" w:rsidRPr="00B143ED">
        <w:t xml:space="preserve"> </w:t>
      </w:r>
      <w:r w:rsidR="00DA63E8" w:rsidRPr="00B143ED">
        <w:t>each</w:t>
      </w:r>
      <w:r w:rsidR="005141B7" w:rsidRPr="00B143ED">
        <w:t xml:space="preserve"> </w:t>
      </w:r>
      <w:r w:rsidR="00DA63E8" w:rsidRPr="00B143ED">
        <w:t>time</w:t>
      </w:r>
      <w:r w:rsidR="005141B7" w:rsidRPr="00B143ED">
        <w:t xml:space="preserve"> </w:t>
      </w:r>
      <w:r w:rsidR="00DA63E8" w:rsidRPr="00B143ED">
        <w:t>step</w:t>
      </w:r>
      <w:r w:rsidR="005141B7" w:rsidRPr="00B143ED">
        <w:t xml:space="preserve"> </w:t>
      </w:r>
      <w:r w:rsidR="00DA63E8" w:rsidRPr="00B143ED">
        <w:t>if</w:t>
      </w:r>
      <w:r w:rsidR="005141B7" w:rsidRPr="00B143ED">
        <w:t xml:space="preserve"> </w:t>
      </w:r>
      <w:r w:rsidR="00DA63E8" w:rsidRPr="00B143ED">
        <w:t>it</w:t>
      </w:r>
      <w:r w:rsidR="005141B7" w:rsidRPr="00B143ED">
        <w:t xml:space="preserve"> </w:t>
      </w:r>
      <w:r w:rsidR="00DA63E8" w:rsidRPr="00B143ED">
        <w:t>is</w:t>
      </w:r>
      <w:r w:rsidR="005141B7" w:rsidRPr="00B143ED">
        <w:t xml:space="preserve"> </w:t>
      </w:r>
      <w:r w:rsidRPr="00B143ED">
        <w:t>SV</w:t>
      </w:r>
      <w:r w:rsidR="00DA63E8" w:rsidRPr="00B143ED">
        <w:t>TV</w:t>
      </w:r>
      <w:r w:rsidRPr="00B143ED">
        <w:t>.</w:t>
      </w:r>
      <w:r w:rsidR="005141B7" w:rsidRPr="00B143ED">
        <w:t xml:space="preserve"> </w:t>
      </w:r>
      <w:r w:rsidRPr="00B143ED">
        <w:t>Output</w:t>
      </w:r>
      <w:r w:rsidR="005141B7" w:rsidRPr="00B143ED">
        <w:t xml:space="preserve"> </w:t>
      </w:r>
      <w:r w:rsidRPr="00B143ED">
        <w:t>vari</w:t>
      </w:r>
      <w:r w:rsidR="00DA63E8" w:rsidRPr="00B143ED">
        <w:t>ables</w:t>
      </w:r>
      <w:r w:rsidR="005141B7" w:rsidRPr="00B143ED">
        <w:t xml:space="preserve"> </w:t>
      </w:r>
      <w:r w:rsidR="00DA63E8" w:rsidRPr="00B143ED">
        <w:t>are</w:t>
      </w:r>
      <w:r w:rsidR="005141B7" w:rsidRPr="00B143ED">
        <w:t xml:space="preserve"> </w:t>
      </w:r>
      <w:r w:rsidR="00DA63E8" w:rsidRPr="00B143ED">
        <w:t>grouped</w:t>
      </w:r>
      <w:r w:rsidR="005141B7" w:rsidRPr="00B143ED">
        <w:t xml:space="preserve"> </w:t>
      </w:r>
      <w:r w:rsidR="00DA63E8" w:rsidRPr="00B143ED">
        <w:t>into</w:t>
      </w:r>
      <w:r w:rsidR="005141B7" w:rsidRPr="00B143ED">
        <w:t xml:space="preserve"> </w:t>
      </w:r>
      <w:r w:rsidR="00DA63E8" w:rsidRPr="00B143ED">
        <w:t>grid</w:t>
      </w:r>
      <w:r w:rsidR="005141B7" w:rsidRPr="00B143ED">
        <w:t xml:space="preserve"> </w:t>
      </w:r>
      <w:r w:rsidR="00DA63E8" w:rsidRPr="00B143ED">
        <w:t>output</w:t>
      </w:r>
      <w:r w:rsidR="005141B7" w:rsidRPr="00B143ED">
        <w:t xml:space="preserve"> </w:t>
      </w:r>
      <w:r w:rsidR="00DA63E8" w:rsidRPr="00B143ED">
        <w:t>and</w:t>
      </w:r>
      <w:r w:rsidR="005141B7" w:rsidRPr="00B143ED">
        <w:t xml:space="preserve"> </w:t>
      </w:r>
      <w:r w:rsidR="00DA63E8" w:rsidRPr="00B143ED">
        <w:t>aggregated</w:t>
      </w:r>
      <w:r w:rsidR="005141B7" w:rsidRPr="00B143ED">
        <w:t xml:space="preserve"> </w:t>
      </w:r>
      <w:r w:rsidR="00DA63E8" w:rsidRPr="00B143ED">
        <w:t>outputs.</w:t>
      </w:r>
      <w:r w:rsidR="005141B7" w:rsidRPr="00B143ED">
        <w:t xml:space="preserve">  </w:t>
      </w:r>
      <w:r w:rsidR="00DA63E8" w:rsidRPr="00B143ED">
        <w:t>Grid</w:t>
      </w:r>
      <w:r w:rsidR="005141B7" w:rsidRPr="00B143ED">
        <w:t xml:space="preserve"> </w:t>
      </w:r>
      <w:r w:rsidR="00DA63E8" w:rsidRPr="00B143ED">
        <w:t>outputs</w:t>
      </w:r>
      <w:r w:rsidR="005141B7" w:rsidRPr="00B143ED">
        <w:t xml:space="preserve"> </w:t>
      </w:r>
      <w:r w:rsidR="00DA63E8" w:rsidRPr="00B143ED">
        <w:t>are</w:t>
      </w:r>
      <w:r w:rsidR="005141B7" w:rsidRPr="00B143ED">
        <w:t xml:space="preserve"> </w:t>
      </w:r>
      <w:r w:rsidRPr="00B143ED">
        <w:t>SV</w:t>
      </w:r>
      <w:r w:rsidR="00DA63E8" w:rsidRPr="00B143ED">
        <w:t>TV</w:t>
      </w:r>
      <w:r w:rsidRPr="00B143ED">
        <w:t>.</w:t>
      </w:r>
      <w:r w:rsidR="005141B7" w:rsidRPr="00B143ED">
        <w:t xml:space="preserve">  </w:t>
      </w:r>
      <w:r w:rsidR="00DA63E8" w:rsidRPr="00B143ED">
        <w:t>The</w:t>
      </w:r>
      <w:r w:rsidR="005141B7" w:rsidRPr="00B143ED">
        <w:t xml:space="preserve"> </w:t>
      </w:r>
      <w:r w:rsidR="00DA63E8" w:rsidRPr="00B143ED">
        <w:t>s</w:t>
      </w:r>
      <w:r w:rsidRPr="00B143ED">
        <w:t>trategy</w:t>
      </w:r>
      <w:r w:rsidR="005141B7" w:rsidRPr="00B143ED">
        <w:t xml:space="preserve"> </w:t>
      </w:r>
      <w:r w:rsidRPr="00B143ED">
        <w:t>is</w:t>
      </w:r>
      <w:r w:rsidR="005141B7" w:rsidRPr="00B143ED">
        <w:t xml:space="preserve"> </w:t>
      </w:r>
      <w:r w:rsidRPr="00B143ED">
        <w:t>to</w:t>
      </w:r>
      <w:r w:rsidR="005141B7" w:rsidRPr="00B143ED">
        <w:t xml:space="preserve"> </w:t>
      </w:r>
      <w:r w:rsidRPr="00B143ED">
        <w:t>have</w:t>
      </w:r>
      <w:r w:rsidR="005141B7" w:rsidRPr="00B143ED">
        <w:t xml:space="preserve"> </w:t>
      </w:r>
      <w:r w:rsidRPr="00B143ED">
        <w:t>a</w:t>
      </w:r>
      <w:r w:rsidR="005141B7" w:rsidRPr="00B143ED">
        <w:t xml:space="preserve"> </w:t>
      </w:r>
      <w:r w:rsidR="00DA63E8" w:rsidRPr="00B143ED">
        <w:t>text</w:t>
      </w:r>
      <w:r w:rsidR="005141B7" w:rsidRPr="00B143ED">
        <w:t xml:space="preserve"> </w:t>
      </w:r>
      <w:r w:rsidR="00DA63E8" w:rsidRPr="00B143ED">
        <w:t>file</w:t>
      </w:r>
      <w:r w:rsidR="005141B7" w:rsidRPr="00B143ED">
        <w:t xml:space="preserve"> </w:t>
      </w:r>
      <w:r w:rsidR="00DA63E8" w:rsidRPr="00B143ED">
        <w:t>that</w:t>
      </w:r>
      <w:r w:rsidR="005141B7" w:rsidRPr="00B143ED">
        <w:t xml:space="preserve"> </w:t>
      </w:r>
      <w:r w:rsidR="00DA63E8" w:rsidRPr="00B143ED">
        <w:t>lists</w:t>
      </w:r>
      <w:r w:rsidR="005141B7" w:rsidRPr="00B143ED">
        <w:t xml:space="preserve"> </w:t>
      </w:r>
      <w:r w:rsidR="00DA63E8" w:rsidRPr="00B143ED">
        <w:t>the</w:t>
      </w:r>
      <w:r w:rsidR="007A577F" w:rsidRPr="00B143ED">
        <w:t xml:space="preserve"> grid</w:t>
      </w:r>
      <w:r w:rsidR="005141B7" w:rsidRPr="00B143ED">
        <w:t xml:space="preserve"> </w:t>
      </w:r>
      <w:r w:rsidR="00DA63E8" w:rsidRPr="00B143ED">
        <w:t>output</w:t>
      </w:r>
      <w:r w:rsidR="005141B7" w:rsidRPr="00B143ED">
        <w:t xml:space="preserve"> </w:t>
      </w:r>
      <w:r w:rsidRPr="00B143ED">
        <w:t>variable</w:t>
      </w:r>
      <w:r w:rsidR="00DA63E8" w:rsidRPr="00B143ED">
        <w:t>s</w:t>
      </w:r>
      <w:r w:rsidR="005141B7" w:rsidRPr="00B143ED">
        <w:t xml:space="preserve"> </w:t>
      </w:r>
      <w:r w:rsidR="00DA63E8" w:rsidRPr="00B143ED">
        <w:t>to</w:t>
      </w:r>
      <w:r w:rsidR="005141B7" w:rsidRPr="00B143ED">
        <w:t xml:space="preserve"> </w:t>
      </w:r>
      <w:r w:rsidR="00DA63E8" w:rsidRPr="00B143ED">
        <w:t>be</w:t>
      </w:r>
      <w:r w:rsidR="005141B7" w:rsidRPr="00B143ED">
        <w:t xml:space="preserve"> </w:t>
      </w:r>
      <w:r w:rsidR="00DA63E8" w:rsidRPr="00B143ED">
        <w:t>written</w:t>
      </w:r>
      <w:r w:rsidRPr="00B143ED">
        <w:t>.</w:t>
      </w:r>
      <w:r w:rsidR="005141B7" w:rsidRPr="00B143ED">
        <w:t xml:space="preserve">  </w:t>
      </w:r>
      <w:r w:rsidR="00DA63E8" w:rsidRPr="00B143ED">
        <w:t>These</w:t>
      </w:r>
      <w:r w:rsidR="005141B7" w:rsidRPr="00B143ED">
        <w:t xml:space="preserve"> </w:t>
      </w:r>
      <w:r w:rsidR="00DA63E8" w:rsidRPr="00B143ED">
        <w:t>will</w:t>
      </w:r>
      <w:r w:rsidR="005141B7" w:rsidRPr="00B143ED">
        <w:t xml:space="preserve"> </w:t>
      </w:r>
      <w:r w:rsidR="00DA63E8" w:rsidRPr="00B143ED">
        <w:t>then</w:t>
      </w:r>
      <w:r w:rsidR="005141B7" w:rsidRPr="00B143ED">
        <w:t xml:space="preserve"> </w:t>
      </w:r>
      <w:r w:rsidR="00DA63E8" w:rsidRPr="00B143ED">
        <w:t>be</w:t>
      </w:r>
      <w:r w:rsidR="005141B7" w:rsidRPr="00B143ED">
        <w:t xml:space="preserve"> </w:t>
      </w:r>
      <w:r w:rsidR="00DA63E8" w:rsidRPr="00B143ED">
        <w:t>output</w:t>
      </w:r>
      <w:r w:rsidR="005141B7" w:rsidRPr="00B143ED">
        <w:t xml:space="preserve"> </w:t>
      </w:r>
      <w:r w:rsidR="00DA63E8" w:rsidRPr="00B143ED">
        <w:t>as</w:t>
      </w:r>
      <w:r w:rsidR="005141B7" w:rsidRPr="00B143ED">
        <w:t xml:space="preserve"> </w:t>
      </w:r>
      <w:r w:rsidR="008B26B0" w:rsidRPr="00B143ED">
        <w:t>netCDF</w:t>
      </w:r>
      <w:r w:rsidR="005141B7" w:rsidRPr="00B143ED">
        <w:t xml:space="preserve"> </w:t>
      </w:r>
      <w:r w:rsidR="00DA63E8" w:rsidRPr="00B143ED">
        <w:t>files.</w:t>
      </w:r>
      <w:r w:rsidR="005141B7" w:rsidRPr="00B143ED">
        <w:t xml:space="preserve">  </w:t>
      </w:r>
      <w:r w:rsidR="00DA63E8" w:rsidRPr="00B143ED">
        <w:t>Similarly</w:t>
      </w:r>
      <w:r w:rsidR="005141B7" w:rsidRPr="00B143ED">
        <w:t xml:space="preserve"> </w:t>
      </w:r>
      <w:r w:rsidR="00DA63E8" w:rsidRPr="00B143ED">
        <w:t>a</w:t>
      </w:r>
      <w:r w:rsidR="005141B7" w:rsidRPr="00B143ED">
        <w:t xml:space="preserve"> </w:t>
      </w:r>
      <w:r w:rsidR="00DA63E8" w:rsidRPr="00B143ED">
        <w:t>text</w:t>
      </w:r>
      <w:r w:rsidR="005141B7" w:rsidRPr="00B143ED">
        <w:t xml:space="preserve"> </w:t>
      </w:r>
      <w:r w:rsidR="00DA63E8" w:rsidRPr="00B143ED">
        <w:t>file</w:t>
      </w:r>
      <w:r w:rsidR="005141B7" w:rsidRPr="00B143ED">
        <w:t xml:space="preserve"> </w:t>
      </w:r>
      <w:r w:rsidR="00DA63E8" w:rsidRPr="00B143ED">
        <w:t>will</w:t>
      </w:r>
      <w:r w:rsidR="005141B7" w:rsidRPr="00B143ED">
        <w:t xml:space="preserve"> </w:t>
      </w:r>
      <w:r w:rsidR="00DA63E8" w:rsidRPr="00B143ED">
        <w:t>specify</w:t>
      </w:r>
      <w:r w:rsidR="005141B7" w:rsidRPr="00B143ED">
        <w:t xml:space="preserve"> </w:t>
      </w:r>
      <w:r w:rsidR="00DA63E8" w:rsidRPr="00B143ED">
        <w:t>which</w:t>
      </w:r>
      <w:r w:rsidR="005141B7" w:rsidRPr="00B143ED">
        <w:t xml:space="preserve"> </w:t>
      </w:r>
      <w:r w:rsidR="00DA63E8" w:rsidRPr="00B143ED">
        <w:t>aggregate</w:t>
      </w:r>
      <w:r w:rsidR="005141B7" w:rsidRPr="00B143ED">
        <w:t xml:space="preserve"> </w:t>
      </w:r>
      <w:r w:rsidR="00DA63E8" w:rsidRPr="00B143ED">
        <w:t>variables</w:t>
      </w:r>
      <w:r w:rsidR="005141B7" w:rsidRPr="00B143ED">
        <w:t xml:space="preserve"> </w:t>
      </w:r>
      <w:r w:rsidR="00DA63E8" w:rsidRPr="00B143ED">
        <w:t>to</w:t>
      </w:r>
      <w:r w:rsidR="005141B7" w:rsidRPr="00B143ED">
        <w:t xml:space="preserve"> </w:t>
      </w:r>
      <w:r w:rsidR="00DA63E8" w:rsidRPr="00B143ED">
        <w:t>output</w:t>
      </w:r>
      <w:r w:rsidR="005141B7" w:rsidRPr="00B143ED">
        <w:t xml:space="preserve"> </w:t>
      </w:r>
      <w:r w:rsidR="00DA63E8" w:rsidRPr="00B143ED">
        <w:t>and</w:t>
      </w:r>
      <w:r w:rsidR="005141B7" w:rsidRPr="00B143ED">
        <w:t xml:space="preserve"> </w:t>
      </w:r>
      <w:r w:rsidR="00DA63E8" w:rsidRPr="00B143ED">
        <w:t>outputs</w:t>
      </w:r>
      <w:r w:rsidR="005141B7" w:rsidRPr="00B143ED">
        <w:t xml:space="preserve"> </w:t>
      </w:r>
      <w:r w:rsidR="00DA63E8" w:rsidRPr="00B143ED">
        <w:t>will</w:t>
      </w:r>
      <w:r w:rsidR="005141B7" w:rsidRPr="00B143ED">
        <w:t xml:space="preserve"> </w:t>
      </w:r>
      <w:r w:rsidR="00DA63E8" w:rsidRPr="00B143ED">
        <w:t>go</w:t>
      </w:r>
      <w:r w:rsidR="005141B7" w:rsidRPr="00B143ED">
        <w:t xml:space="preserve"> </w:t>
      </w:r>
      <w:r w:rsidR="00DA63E8" w:rsidRPr="00B143ED">
        <w:t>into</w:t>
      </w:r>
      <w:r w:rsidR="005141B7" w:rsidRPr="00B143ED">
        <w:t xml:space="preserve"> </w:t>
      </w:r>
      <w:r w:rsidR="00DA63E8" w:rsidRPr="00B143ED">
        <w:t>text</w:t>
      </w:r>
      <w:r w:rsidR="005141B7" w:rsidRPr="00B143ED">
        <w:t xml:space="preserve"> </w:t>
      </w:r>
      <w:r w:rsidR="00DA63E8" w:rsidRPr="00B143ED">
        <w:t>files.</w:t>
      </w:r>
    </w:p>
    <w:p w14:paraId="341A690C" w14:textId="77777777" w:rsidR="00DA63E8" w:rsidRPr="00B143ED" w:rsidRDefault="00DA63E8" w:rsidP="00DF3ACB">
      <w:pPr>
        <w:spacing w:after="0" w:line="240" w:lineRule="auto"/>
        <w:contextualSpacing/>
      </w:pPr>
    </w:p>
    <w:p w14:paraId="743CBF35" w14:textId="09E05121" w:rsidR="003600E8" w:rsidRPr="00B143ED" w:rsidRDefault="008C49E5" w:rsidP="00DF3ACB">
      <w:pPr>
        <w:spacing w:after="0" w:line="240" w:lineRule="auto"/>
        <w:contextualSpacing/>
      </w:pPr>
      <w:r w:rsidRPr="00B143ED">
        <w:t>The first table below</w:t>
      </w:r>
      <w:r w:rsidR="005141B7" w:rsidRPr="00B143ED">
        <w:t xml:space="preserve"> </w:t>
      </w:r>
      <w:r w:rsidR="00DA63E8" w:rsidRPr="00B143ED">
        <w:t>summarizes</w:t>
      </w:r>
      <w:r w:rsidR="005141B7" w:rsidRPr="00B143ED">
        <w:t xml:space="preserve"> </w:t>
      </w:r>
      <w:r w:rsidR="00DA63E8" w:rsidRPr="00B143ED">
        <w:t>the</w:t>
      </w:r>
      <w:r w:rsidR="005141B7" w:rsidRPr="00B143ED">
        <w:t xml:space="preserve"> </w:t>
      </w:r>
      <w:r w:rsidR="00AE1AEA" w:rsidRPr="00B143ED">
        <w:t>function</w:t>
      </w:r>
      <w:r w:rsidR="005141B7" w:rsidRPr="00B143ED">
        <w:t xml:space="preserve"> </w:t>
      </w:r>
      <w:r w:rsidR="0040158D" w:rsidRPr="00B143ED">
        <w:t>of</w:t>
      </w:r>
      <w:r w:rsidR="005141B7" w:rsidRPr="00B143ED">
        <w:t xml:space="preserve"> </w:t>
      </w:r>
      <w:r w:rsidR="00DA63E8" w:rsidRPr="00B143ED">
        <w:t>the</w:t>
      </w:r>
      <w:r w:rsidR="005141B7" w:rsidRPr="00B143ED">
        <w:t xml:space="preserve"> </w:t>
      </w:r>
      <w:r w:rsidR="00AE1AEA" w:rsidRPr="00B143ED">
        <w:t>files</w:t>
      </w:r>
      <w:r w:rsidR="005141B7" w:rsidRPr="00B143ED">
        <w:t xml:space="preserve"> </w:t>
      </w:r>
      <w:r w:rsidR="00DA63E8" w:rsidRPr="00B143ED">
        <w:t>used</w:t>
      </w:r>
      <w:r w:rsidR="005141B7" w:rsidRPr="00B143ED">
        <w:t xml:space="preserve"> </w:t>
      </w:r>
      <w:r w:rsidR="00DA63E8" w:rsidRPr="00B143ED">
        <w:t>in</w:t>
      </w:r>
      <w:r w:rsidR="005141B7" w:rsidRPr="00B143ED">
        <w:t xml:space="preserve"> </w:t>
      </w:r>
      <w:r w:rsidR="00DA63E8" w:rsidRPr="00B143ED">
        <w:t>the</w:t>
      </w:r>
      <w:r w:rsidR="005141B7" w:rsidRPr="00B143ED">
        <w:t xml:space="preserve"> </w:t>
      </w:r>
      <w:r w:rsidR="00DA63E8" w:rsidRPr="00B143ED">
        <w:t>model</w:t>
      </w:r>
      <w:r w:rsidR="00AE1AEA" w:rsidRPr="00B143ED">
        <w:t>.</w:t>
      </w:r>
      <w:r w:rsidR="005141B7" w:rsidRPr="00B143ED">
        <w:t xml:space="preserve"> </w:t>
      </w:r>
      <w:r w:rsidR="00A43AAE" w:rsidRPr="00B143ED">
        <w:t xml:space="preserve"> Figure 1 illustrates the files used.  </w:t>
      </w:r>
      <w:r w:rsidR="00DA63E8" w:rsidRPr="00B143ED">
        <w:t>A</w:t>
      </w:r>
      <w:r w:rsidR="005141B7" w:rsidRPr="00B143ED">
        <w:t xml:space="preserve"> </w:t>
      </w:r>
      <w:r w:rsidR="00DA63E8" w:rsidRPr="00B143ED">
        <w:t>specification</w:t>
      </w:r>
      <w:r w:rsidR="005141B7" w:rsidRPr="00B143ED">
        <w:t xml:space="preserve"> </w:t>
      </w:r>
      <w:r w:rsidR="00DA63E8" w:rsidRPr="00B143ED">
        <w:t>of</w:t>
      </w:r>
      <w:r w:rsidR="005141B7" w:rsidRPr="00B143ED">
        <w:t xml:space="preserve"> </w:t>
      </w:r>
      <w:r w:rsidR="00DA63E8" w:rsidRPr="00B143ED">
        <w:t>t</w:t>
      </w:r>
      <w:r w:rsidR="00BA2100" w:rsidRPr="00B143ED">
        <w:t>he</w:t>
      </w:r>
      <w:r w:rsidR="005141B7" w:rsidRPr="00B143ED">
        <w:t xml:space="preserve"> </w:t>
      </w:r>
      <w:r w:rsidR="00BA2100" w:rsidRPr="00B143ED">
        <w:t>format</w:t>
      </w:r>
      <w:r w:rsidR="005141B7" w:rsidRPr="00B143ED">
        <w:t xml:space="preserve"> </w:t>
      </w:r>
      <w:r w:rsidR="00BA2100" w:rsidRPr="00B143ED">
        <w:t>of</w:t>
      </w:r>
      <w:r w:rsidR="005141B7" w:rsidRPr="00B143ED">
        <w:t xml:space="preserve"> </w:t>
      </w:r>
      <w:r w:rsidR="00BA2100" w:rsidRPr="00B143ED">
        <w:t>each</w:t>
      </w:r>
      <w:r w:rsidR="005141B7" w:rsidRPr="00B143ED">
        <w:t xml:space="preserve"> </w:t>
      </w:r>
      <w:r w:rsidR="00BA2100" w:rsidRPr="00B143ED">
        <w:t>of</w:t>
      </w:r>
      <w:r w:rsidR="005141B7" w:rsidRPr="00B143ED">
        <w:t xml:space="preserve"> </w:t>
      </w:r>
      <w:r w:rsidR="00DA63E8" w:rsidRPr="00B143ED">
        <w:t>the</w:t>
      </w:r>
      <w:r w:rsidR="005141B7" w:rsidRPr="00B143ED">
        <w:t xml:space="preserve"> </w:t>
      </w:r>
      <w:r w:rsidR="00BA2100" w:rsidRPr="00B143ED">
        <w:t>files</w:t>
      </w:r>
      <w:r w:rsidR="005141B7" w:rsidRPr="00B143ED">
        <w:t xml:space="preserve"> </w:t>
      </w:r>
      <w:r w:rsidR="00DA63E8" w:rsidRPr="00B143ED">
        <w:t>then</w:t>
      </w:r>
      <w:r w:rsidR="005141B7" w:rsidRPr="00B143ED">
        <w:t xml:space="preserve"> </w:t>
      </w:r>
      <w:r w:rsidR="00DA63E8" w:rsidRPr="00B143ED">
        <w:t>follows</w:t>
      </w:r>
      <w:r w:rsidR="00BA2100" w:rsidRPr="00B143ED">
        <w:t>.</w:t>
      </w:r>
    </w:p>
    <w:p w14:paraId="7E433572" w14:textId="72BE661A" w:rsidR="00060A62" w:rsidRPr="003E341C" w:rsidRDefault="0020634D" w:rsidP="00DF3ACB">
      <w:pPr>
        <w:spacing w:after="0" w:line="240" w:lineRule="auto"/>
        <w:contextualSpacing/>
      </w:pPr>
      <w:r w:rsidRPr="003E341C">
        <w:rPr>
          <w:noProof/>
        </w:rPr>
        <w:lastRenderedPageBreak/>
        <w:drawing>
          <wp:inline distT="0" distB="0" distL="0" distR="0" wp14:anchorId="0AB93278" wp14:editId="2471953F">
            <wp:extent cx="6366381"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8605" cy="4087652"/>
                    </a:xfrm>
                    <a:prstGeom prst="rect">
                      <a:avLst/>
                    </a:prstGeom>
                    <a:noFill/>
                  </pic:spPr>
                </pic:pic>
              </a:graphicData>
            </a:graphic>
          </wp:inline>
        </w:drawing>
      </w:r>
    </w:p>
    <w:p w14:paraId="3CD916F2" w14:textId="6F521CA6" w:rsidR="00060A62" w:rsidRPr="003E341C" w:rsidRDefault="00060A62" w:rsidP="00DF3ACB">
      <w:pPr>
        <w:spacing w:after="0" w:line="240" w:lineRule="auto"/>
        <w:contextualSpacing/>
        <w:jc w:val="center"/>
      </w:pPr>
      <w:r w:rsidRPr="003E341C">
        <w:t>Figure 1.  Input/Output Control Schematic</w:t>
      </w:r>
    </w:p>
    <w:p w14:paraId="598049E4" w14:textId="77777777" w:rsidR="001225AD" w:rsidRPr="003E341C" w:rsidRDefault="001225AD" w:rsidP="00DF3ACB">
      <w:pPr>
        <w:spacing w:after="0" w:line="240" w:lineRule="auto"/>
        <w:ind w:firstLine="360"/>
        <w:contextualSpacing/>
        <w:rPr>
          <w:b/>
        </w:rPr>
      </w:pPr>
    </w:p>
    <w:p w14:paraId="299F906A" w14:textId="77777777" w:rsidR="002104B9" w:rsidRPr="003E341C" w:rsidRDefault="002104B9" w:rsidP="00DF3ACB">
      <w:pPr>
        <w:spacing w:after="0" w:line="240" w:lineRule="auto"/>
        <w:contextualSpacing/>
        <w:rPr>
          <w:b/>
        </w:rPr>
      </w:pPr>
      <w:r w:rsidRPr="003E341C">
        <w:rPr>
          <w:b/>
        </w:rPr>
        <w:t>Summary</w:t>
      </w:r>
      <w:r w:rsidR="005141B7" w:rsidRPr="003E341C">
        <w:rPr>
          <w:b/>
        </w:rPr>
        <w:t xml:space="preserve"> </w:t>
      </w:r>
      <w:r w:rsidRPr="003E341C">
        <w:rPr>
          <w:b/>
        </w:rPr>
        <w:t>of</w:t>
      </w:r>
      <w:r w:rsidR="005141B7" w:rsidRPr="003E341C">
        <w:rPr>
          <w:b/>
        </w:rPr>
        <w:t xml:space="preserve"> </w:t>
      </w:r>
      <w:r w:rsidR="004B21C1" w:rsidRPr="003E341C">
        <w:rPr>
          <w:b/>
        </w:rPr>
        <w:t>UEBGrid</w:t>
      </w:r>
      <w:r w:rsidR="005141B7" w:rsidRPr="003E341C">
        <w:rPr>
          <w:b/>
        </w:rPr>
        <w:t xml:space="preserve"> </w:t>
      </w:r>
      <w:r w:rsidRPr="003E341C">
        <w:rPr>
          <w:b/>
        </w:rPr>
        <w:t>snowmelt</w:t>
      </w:r>
      <w:r w:rsidR="005141B7" w:rsidRPr="003E341C">
        <w:rPr>
          <w:b/>
        </w:rPr>
        <w:t xml:space="preserve"> </w:t>
      </w:r>
      <w:r w:rsidRPr="003E341C">
        <w:rPr>
          <w:b/>
        </w:rPr>
        <w:t>model</w:t>
      </w:r>
      <w:r w:rsidR="005141B7" w:rsidRPr="003E341C">
        <w:rPr>
          <w:b/>
        </w:rPr>
        <w:t xml:space="preserve"> </w:t>
      </w:r>
      <w:r w:rsidRPr="003E341C">
        <w:rPr>
          <w:b/>
        </w:rPr>
        <w:t>input</w:t>
      </w:r>
      <w:r w:rsidR="005141B7" w:rsidRPr="003E341C">
        <w:rPr>
          <w:b/>
        </w:rPr>
        <w:t xml:space="preserve"> </w:t>
      </w:r>
      <w:r w:rsidRPr="003E341C">
        <w:rPr>
          <w:b/>
        </w:rPr>
        <w:t>and</w:t>
      </w:r>
      <w:r w:rsidR="005141B7" w:rsidRPr="003E341C">
        <w:rPr>
          <w:b/>
        </w:rPr>
        <w:t xml:space="preserve"> </w:t>
      </w:r>
      <w:r w:rsidRPr="003E341C">
        <w:rPr>
          <w:b/>
        </w:rPr>
        <w:t>output</w:t>
      </w:r>
      <w:r w:rsidR="005141B7" w:rsidRPr="003E341C">
        <w:rPr>
          <w:b/>
        </w:rPr>
        <w:t xml:space="preserve"> </w:t>
      </w:r>
      <w:r w:rsidRPr="003E341C">
        <w:rPr>
          <w:b/>
        </w:rPr>
        <w:t>file</w:t>
      </w:r>
      <w:r w:rsidR="005141B7" w:rsidRPr="003E341C">
        <w:rPr>
          <w:b/>
        </w:rPr>
        <w:t xml:space="preserve"> </w:t>
      </w:r>
    </w:p>
    <w:p w14:paraId="6973EB27" w14:textId="77777777" w:rsidR="00563DEF" w:rsidRPr="003E341C" w:rsidRDefault="00563DEF" w:rsidP="00DF3ACB">
      <w:pPr>
        <w:spacing w:after="0" w:line="240" w:lineRule="auto"/>
        <w:contextualSpacing/>
      </w:pPr>
    </w:p>
    <w:tbl>
      <w:tblPr>
        <w:tblStyle w:val="TableGrid"/>
        <w:tblW w:w="9828" w:type="dxa"/>
        <w:tblLook w:val="04A0" w:firstRow="1" w:lastRow="0" w:firstColumn="1" w:lastColumn="0" w:noHBand="0" w:noVBand="1"/>
      </w:tblPr>
      <w:tblGrid>
        <w:gridCol w:w="2796"/>
        <w:gridCol w:w="7200"/>
      </w:tblGrid>
      <w:tr w:rsidR="009E38AF" w:rsidRPr="00E04F3B" w14:paraId="33633784" w14:textId="77777777" w:rsidTr="003E341C">
        <w:trPr>
          <w:trHeight w:val="287"/>
        </w:trPr>
        <w:tc>
          <w:tcPr>
            <w:tcW w:w="2628" w:type="dxa"/>
            <w:noWrap/>
          </w:tcPr>
          <w:p w14:paraId="1F111D4C" w14:textId="77777777" w:rsidR="009E38AF" w:rsidRPr="003E341C" w:rsidRDefault="009E38AF" w:rsidP="00DF3ACB">
            <w:pPr>
              <w:contextualSpacing/>
              <w:jc w:val="center"/>
            </w:pPr>
            <w:r w:rsidRPr="003E341C">
              <w:t>File</w:t>
            </w:r>
            <w:r w:rsidR="005141B7" w:rsidRPr="003E341C">
              <w:t xml:space="preserve"> </w:t>
            </w:r>
            <w:r w:rsidRPr="003E341C">
              <w:t>name</w:t>
            </w:r>
          </w:p>
        </w:tc>
        <w:tc>
          <w:tcPr>
            <w:tcW w:w="7200" w:type="dxa"/>
            <w:noWrap/>
          </w:tcPr>
          <w:p w14:paraId="6E9DB630" w14:textId="77777777" w:rsidR="009E38AF" w:rsidRPr="003E341C" w:rsidRDefault="009E38AF" w:rsidP="00DF3ACB">
            <w:pPr>
              <w:contextualSpacing/>
              <w:jc w:val="center"/>
            </w:pPr>
            <w:r w:rsidRPr="003E341C">
              <w:t>Description</w:t>
            </w:r>
          </w:p>
        </w:tc>
      </w:tr>
      <w:tr w:rsidR="007B2FCD" w:rsidRPr="00E04F3B" w14:paraId="09CB7269" w14:textId="77777777" w:rsidTr="003E341C">
        <w:trPr>
          <w:trHeight w:val="287"/>
        </w:trPr>
        <w:tc>
          <w:tcPr>
            <w:tcW w:w="2628" w:type="dxa"/>
            <w:noWrap/>
          </w:tcPr>
          <w:p w14:paraId="005581F9" w14:textId="77777777" w:rsidR="007B2FCD" w:rsidRPr="003E341C" w:rsidRDefault="00AE1AEA" w:rsidP="00DF3ACB">
            <w:pPr>
              <w:contextualSpacing/>
            </w:pPr>
            <w:bookmarkStart w:id="0" w:name="overallcontrol"/>
            <w:r w:rsidRPr="003E341C">
              <w:t>overallcontrol.</w:t>
            </w:r>
            <w:bookmarkEnd w:id="0"/>
            <w:r w:rsidR="004B21C1" w:rsidRPr="003E341C">
              <w:t>dat</w:t>
            </w:r>
          </w:p>
        </w:tc>
        <w:tc>
          <w:tcPr>
            <w:tcW w:w="7200" w:type="dxa"/>
            <w:noWrap/>
          </w:tcPr>
          <w:p w14:paraId="6B67D7B7" w14:textId="77777777" w:rsidR="007B2FCD" w:rsidRPr="003E341C" w:rsidRDefault="00404B96" w:rsidP="00DF3ACB">
            <w:pPr>
              <w:contextualSpacing/>
            </w:pPr>
            <w:r w:rsidRPr="003E341C">
              <w:t>Model</w:t>
            </w:r>
            <w:r w:rsidR="005141B7" w:rsidRPr="003E341C">
              <w:t xml:space="preserve"> </w:t>
            </w:r>
            <w:r w:rsidRPr="003E341C">
              <w:t>Driver:</w:t>
            </w:r>
            <w:r w:rsidR="005141B7" w:rsidRPr="003E341C">
              <w:t xml:space="preserve"> </w:t>
            </w:r>
            <w:r w:rsidRPr="003E341C">
              <w:t>instantiates</w:t>
            </w:r>
            <w:r w:rsidR="005141B7" w:rsidRPr="003E341C">
              <w:t xml:space="preserve"> </w:t>
            </w:r>
            <w:r w:rsidRPr="003E341C">
              <w:t>the</w:t>
            </w:r>
            <w:r w:rsidR="005141B7" w:rsidRPr="003E341C">
              <w:t xml:space="preserve"> </w:t>
            </w:r>
            <w:r w:rsidRPr="003E341C">
              <w:t>model</w:t>
            </w:r>
            <w:r w:rsidR="005141B7" w:rsidRPr="003E341C">
              <w:t xml:space="preserve"> </w:t>
            </w:r>
            <w:r w:rsidRPr="003E341C">
              <w:t>and</w:t>
            </w:r>
            <w:r w:rsidR="005141B7" w:rsidRPr="003E341C">
              <w:t xml:space="preserve"> </w:t>
            </w:r>
            <w:r w:rsidRPr="003E341C">
              <w:t>controls</w:t>
            </w:r>
            <w:r w:rsidR="005141B7" w:rsidRPr="003E341C">
              <w:t xml:space="preserve"> </w:t>
            </w:r>
            <w:r w:rsidRPr="003E341C">
              <w:t>run</w:t>
            </w:r>
            <w:r w:rsidR="005141B7" w:rsidRPr="003E341C">
              <w:t xml:space="preserve"> </w:t>
            </w:r>
          </w:p>
        </w:tc>
      </w:tr>
      <w:tr w:rsidR="007B2FCD" w:rsidRPr="00E04F3B" w14:paraId="3044A18D" w14:textId="77777777" w:rsidTr="003E341C">
        <w:trPr>
          <w:trHeight w:val="260"/>
        </w:trPr>
        <w:tc>
          <w:tcPr>
            <w:tcW w:w="2628" w:type="dxa"/>
            <w:noWrap/>
          </w:tcPr>
          <w:p w14:paraId="5CF0C949" w14:textId="77777777" w:rsidR="007B2FCD" w:rsidRPr="003E341C" w:rsidRDefault="00AE1AEA" w:rsidP="00DF3ACB">
            <w:pPr>
              <w:contextualSpacing/>
            </w:pPr>
            <w:r w:rsidRPr="003E341C">
              <w:t>param.dat</w:t>
            </w:r>
          </w:p>
        </w:tc>
        <w:tc>
          <w:tcPr>
            <w:tcW w:w="7200" w:type="dxa"/>
            <w:noWrap/>
          </w:tcPr>
          <w:p w14:paraId="1C66D6A1" w14:textId="77777777" w:rsidR="007B2FCD" w:rsidRPr="003E341C" w:rsidRDefault="00404B96" w:rsidP="00DF3ACB">
            <w:pPr>
              <w:contextualSpacing/>
            </w:pPr>
            <w:r w:rsidRPr="003E341C">
              <w:t>Model</w:t>
            </w:r>
            <w:r w:rsidR="005141B7" w:rsidRPr="003E341C">
              <w:t xml:space="preserve"> </w:t>
            </w:r>
            <w:r w:rsidRPr="003E341C">
              <w:t>parameters</w:t>
            </w:r>
            <w:r w:rsidR="005141B7" w:rsidRPr="003E341C">
              <w:t xml:space="preserve"> </w:t>
            </w:r>
            <w:r w:rsidRPr="003E341C">
              <w:t>file.</w:t>
            </w:r>
          </w:p>
        </w:tc>
      </w:tr>
      <w:tr w:rsidR="002104B9" w:rsidRPr="00E04F3B" w14:paraId="6A233799" w14:textId="77777777" w:rsidTr="003E341C">
        <w:trPr>
          <w:trHeight w:val="197"/>
        </w:trPr>
        <w:tc>
          <w:tcPr>
            <w:tcW w:w="2628" w:type="dxa"/>
            <w:noWrap/>
            <w:hideMark/>
          </w:tcPr>
          <w:p w14:paraId="53F66780" w14:textId="77777777" w:rsidR="002104B9" w:rsidRPr="003E341C" w:rsidRDefault="004B21C1" w:rsidP="00DF3ACB">
            <w:pPr>
              <w:contextualSpacing/>
            </w:pPr>
            <w:r w:rsidRPr="003E341C">
              <w:t>siteinitial</w:t>
            </w:r>
            <w:r w:rsidR="00AE1AEA" w:rsidRPr="003E341C">
              <w:t>.dat</w:t>
            </w:r>
          </w:p>
        </w:tc>
        <w:tc>
          <w:tcPr>
            <w:tcW w:w="7200" w:type="dxa"/>
            <w:noWrap/>
            <w:hideMark/>
          </w:tcPr>
          <w:p w14:paraId="2EED8C11" w14:textId="77777777" w:rsidR="002104B9" w:rsidRPr="003E341C" w:rsidRDefault="002104B9" w:rsidP="00DF3ACB">
            <w:pPr>
              <w:contextualSpacing/>
            </w:pPr>
            <w:r w:rsidRPr="003E341C">
              <w:t>Contain</w:t>
            </w:r>
            <w:r w:rsidR="005141B7" w:rsidRPr="003E341C">
              <w:t xml:space="preserve"> </w:t>
            </w:r>
            <w:r w:rsidRPr="003E341C">
              <w:t>the</w:t>
            </w:r>
            <w:r w:rsidR="005141B7" w:rsidRPr="003E341C">
              <w:t xml:space="preserve"> </w:t>
            </w:r>
            <w:r w:rsidRPr="003E341C">
              <w:t>site</w:t>
            </w:r>
            <w:r w:rsidR="005141B7" w:rsidRPr="003E341C">
              <w:t xml:space="preserve"> </w:t>
            </w:r>
            <w:r w:rsidRPr="003E341C">
              <w:t>variable</w:t>
            </w:r>
            <w:r w:rsidR="00BA2100" w:rsidRPr="003E341C">
              <w:t>,</w:t>
            </w:r>
            <w:r w:rsidR="005141B7" w:rsidRPr="003E341C">
              <w:t xml:space="preserve"> </w:t>
            </w:r>
            <w:r w:rsidR="00BA2100" w:rsidRPr="003E341C">
              <w:t>values</w:t>
            </w:r>
            <w:r w:rsidR="005141B7" w:rsidRPr="003E341C">
              <w:t xml:space="preserve"> </w:t>
            </w:r>
            <w:r w:rsidR="00BA2100" w:rsidRPr="003E341C">
              <w:t>for</w:t>
            </w:r>
            <w:r w:rsidR="005141B7" w:rsidRPr="003E341C">
              <w:t xml:space="preserve"> </w:t>
            </w:r>
            <w:r w:rsidR="00BA2100" w:rsidRPr="003E341C">
              <w:t>each</w:t>
            </w:r>
            <w:r w:rsidR="005141B7" w:rsidRPr="003E341C">
              <w:t xml:space="preserve"> </w:t>
            </w:r>
            <w:r w:rsidR="00BA2100" w:rsidRPr="003E341C">
              <w:t>variable</w:t>
            </w:r>
            <w:r w:rsidR="005141B7" w:rsidRPr="003E341C">
              <w:t xml:space="preserve"> </w:t>
            </w:r>
            <w:r w:rsidRPr="003E341C">
              <w:t>or</w:t>
            </w:r>
            <w:r w:rsidR="005141B7" w:rsidRPr="003E341C">
              <w:t xml:space="preserve"> </w:t>
            </w:r>
            <w:r w:rsidRPr="003E341C">
              <w:t>name</w:t>
            </w:r>
            <w:r w:rsidR="005141B7" w:rsidRPr="003E341C">
              <w:t xml:space="preserve"> </w:t>
            </w:r>
            <w:r w:rsidRPr="003E341C">
              <w:t>of</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contains</w:t>
            </w:r>
            <w:r w:rsidR="005141B7" w:rsidRPr="003E341C">
              <w:t xml:space="preserve"> </w:t>
            </w:r>
            <w:r w:rsidRPr="003E341C">
              <w:t>the</w:t>
            </w:r>
            <w:r w:rsidR="005141B7" w:rsidRPr="003E341C">
              <w:t xml:space="preserve"> </w:t>
            </w:r>
            <w:r w:rsidRPr="003E341C">
              <w:t>v</w:t>
            </w:r>
            <w:r w:rsidR="00BA2100" w:rsidRPr="003E341C">
              <w:t>alues</w:t>
            </w:r>
          </w:p>
        </w:tc>
      </w:tr>
      <w:tr w:rsidR="007033F9" w:rsidRPr="00E04F3B" w14:paraId="434D197E" w14:textId="77777777" w:rsidTr="003E341C">
        <w:trPr>
          <w:trHeight w:val="242"/>
        </w:trPr>
        <w:tc>
          <w:tcPr>
            <w:tcW w:w="2628" w:type="dxa"/>
            <w:noWrap/>
            <w:hideMark/>
          </w:tcPr>
          <w:p w14:paraId="6418D719" w14:textId="77777777" w:rsidR="007033F9" w:rsidRPr="003E341C" w:rsidRDefault="007033F9" w:rsidP="00DF3ACB">
            <w:pPr>
              <w:contextualSpacing/>
            </w:pPr>
            <w:r w:rsidRPr="003E341C">
              <w:t>inputcontrol.dat</w:t>
            </w:r>
          </w:p>
        </w:tc>
        <w:tc>
          <w:tcPr>
            <w:tcW w:w="7200" w:type="dxa"/>
            <w:noWrap/>
            <w:hideMark/>
          </w:tcPr>
          <w:p w14:paraId="2800D737" w14:textId="77777777" w:rsidR="007033F9" w:rsidRPr="003E341C" w:rsidRDefault="007033F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w:t>
            </w:r>
            <w:r w:rsidR="00DA63E8" w:rsidRPr="003E341C">
              <w:t>r</w:t>
            </w:r>
            <w:r w:rsidR="005141B7" w:rsidRPr="003E341C">
              <w:t xml:space="preserve"> </w:t>
            </w:r>
            <w:r w:rsidR="00DA63E8" w:rsidRPr="003E341C">
              <w:t>each</w:t>
            </w:r>
            <w:r w:rsidR="005141B7" w:rsidRPr="003E341C">
              <w:t xml:space="preserve"> </w:t>
            </w:r>
            <w:r w:rsidR="00DA63E8" w:rsidRPr="003E341C">
              <w:t>variable</w:t>
            </w:r>
            <w:r w:rsidR="005141B7" w:rsidRPr="003E341C">
              <w:t xml:space="preserve"> </w:t>
            </w:r>
            <w:r w:rsidR="00DA63E8" w:rsidRPr="003E341C">
              <w:t>whether</w:t>
            </w:r>
            <w:r w:rsidR="005141B7" w:rsidRPr="003E341C">
              <w:t xml:space="preserve"> </w:t>
            </w:r>
            <w:r w:rsidR="00DA63E8" w:rsidRPr="003E341C">
              <w:t>it</w:t>
            </w:r>
            <w:r w:rsidR="005141B7" w:rsidRPr="003E341C">
              <w:t xml:space="preserve"> </w:t>
            </w:r>
            <w:r w:rsidR="00DA63E8" w:rsidRPr="003E341C">
              <w:t>is</w:t>
            </w:r>
            <w:r w:rsidR="005141B7" w:rsidRPr="003E341C">
              <w:t xml:space="preserve"> </w:t>
            </w:r>
            <w:r w:rsidRPr="003E341C">
              <w:t>SC</w:t>
            </w:r>
            <w:r w:rsidR="00DA63E8" w:rsidRPr="003E341C">
              <w:t>TV</w:t>
            </w:r>
            <w:r w:rsidR="005141B7" w:rsidRPr="003E341C">
              <w:t xml:space="preserve"> </w:t>
            </w:r>
            <w:r w:rsidR="00DA63E8" w:rsidRPr="003E341C">
              <w:t>or</w:t>
            </w:r>
            <w:r w:rsidR="005141B7" w:rsidRPr="003E341C">
              <w:t xml:space="preserve"> </w:t>
            </w:r>
            <w:r w:rsidRPr="003E341C">
              <w:t>SV</w:t>
            </w:r>
            <w:r w:rsidR="00DA63E8" w:rsidRPr="003E341C">
              <w:t>TV</w:t>
            </w:r>
            <w:r w:rsidR="00693EEA" w:rsidRPr="003E341C">
              <w:t xml:space="preserve"> and the data or index file for the data.</w:t>
            </w:r>
          </w:p>
        </w:tc>
      </w:tr>
      <w:tr w:rsidR="002104B9" w:rsidRPr="00E04F3B" w14:paraId="56B7653E" w14:textId="77777777" w:rsidTr="003E341C">
        <w:trPr>
          <w:trHeight w:val="485"/>
        </w:trPr>
        <w:tc>
          <w:tcPr>
            <w:tcW w:w="2628" w:type="dxa"/>
            <w:noWrap/>
            <w:hideMark/>
          </w:tcPr>
          <w:p w14:paraId="7FD7DFAB" w14:textId="77777777" w:rsidR="002104B9" w:rsidRPr="003E341C" w:rsidRDefault="004B21C1" w:rsidP="00DF3ACB">
            <w:pPr>
              <w:contextualSpacing/>
            </w:pPr>
            <w:r w:rsidRPr="003E341C">
              <w:t>outputcontrol.dat</w:t>
            </w:r>
          </w:p>
        </w:tc>
        <w:tc>
          <w:tcPr>
            <w:tcW w:w="7200" w:type="dxa"/>
            <w:hideMark/>
          </w:tcPr>
          <w:p w14:paraId="17ACAEB7" w14:textId="77777777" w:rsidR="002104B9" w:rsidRPr="003E341C" w:rsidRDefault="002104B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for</w:t>
            </w:r>
            <w:r w:rsidR="005141B7" w:rsidRPr="003E341C">
              <w:t xml:space="preserve"> </w:t>
            </w:r>
            <w:r w:rsidRPr="003E341C">
              <w:t>each</w:t>
            </w:r>
            <w:r w:rsidR="005141B7" w:rsidRPr="003E341C">
              <w:t xml:space="preserve"> </w:t>
            </w:r>
            <w:r w:rsidRPr="003E341C">
              <w:t>possible</w:t>
            </w:r>
            <w:r w:rsidR="005141B7" w:rsidRPr="003E341C">
              <w:t xml:space="preserve"> </w:t>
            </w:r>
            <w:r w:rsidRPr="003E341C">
              <w:t>output</w:t>
            </w:r>
            <w:r w:rsidR="005141B7" w:rsidRPr="003E341C">
              <w:t xml:space="preserve"> </w:t>
            </w:r>
            <w:r w:rsidRPr="003E341C">
              <w:t>variable</w:t>
            </w:r>
            <w:r w:rsidR="005141B7" w:rsidRPr="003E341C">
              <w:t xml:space="preserve"> </w:t>
            </w:r>
            <w:r w:rsidRPr="003E341C">
              <w:t>whether</w:t>
            </w:r>
            <w:r w:rsidR="005141B7" w:rsidRPr="003E341C">
              <w:t xml:space="preserve"> </w:t>
            </w:r>
            <w:r w:rsidRPr="003E341C">
              <w:t>it</w:t>
            </w:r>
            <w:r w:rsidR="005141B7" w:rsidRPr="003E341C">
              <w:t xml:space="preserve"> </w:t>
            </w:r>
            <w:r w:rsidRPr="003E341C">
              <w:t>is</w:t>
            </w:r>
            <w:r w:rsidR="005141B7" w:rsidRPr="003E341C">
              <w:t xml:space="preserve"> </w:t>
            </w:r>
            <w:r w:rsidRPr="003E341C">
              <w:t>to</w:t>
            </w:r>
            <w:r w:rsidR="005141B7" w:rsidRPr="003E341C">
              <w:t xml:space="preserve"> </w:t>
            </w:r>
            <w:r w:rsidRPr="003E341C">
              <w:t>be</w:t>
            </w:r>
            <w:r w:rsidR="005141B7" w:rsidRPr="003E341C">
              <w:t xml:space="preserve"> </w:t>
            </w:r>
            <w:r w:rsidRPr="003E341C">
              <w:t>output</w:t>
            </w:r>
            <w:r w:rsidR="008F0B37" w:rsidRPr="003E341C">
              <w:t>.</w:t>
            </w:r>
          </w:p>
        </w:tc>
      </w:tr>
      <w:tr w:rsidR="007033F9" w:rsidRPr="00E04F3B" w14:paraId="38A83AC0" w14:textId="77777777" w:rsidTr="003E341C">
        <w:trPr>
          <w:trHeight w:val="737"/>
        </w:trPr>
        <w:tc>
          <w:tcPr>
            <w:tcW w:w="2628" w:type="dxa"/>
            <w:noWrap/>
          </w:tcPr>
          <w:p w14:paraId="54B3CF4B" w14:textId="77777777" w:rsidR="007033F9" w:rsidRPr="003E341C" w:rsidRDefault="008B26B0" w:rsidP="00DF3ACB">
            <w:pPr>
              <w:contextualSpacing/>
            </w:pPr>
            <w:r w:rsidRPr="003E341C">
              <w:t>watershed.nc</w:t>
            </w:r>
          </w:p>
        </w:tc>
        <w:tc>
          <w:tcPr>
            <w:tcW w:w="7200" w:type="dxa"/>
          </w:tcPr>
          <w:p w14:paraId="11244CF0" w14:textId="77777777" w:rsidR="007033F9" w:rsidRPr="003E341C" w:rsidRDefault="007033F9" w:rsidP="00DF3ACB">
            <w:pPr>
              <w:contextualSpacing/>
            </w:pPr>
            <w:r w:rsidRPr="003E341C">
              <w:t>A</w:t>
            </w:r>
            <w:r w:rsidR="005141B7" w:rsidRPr="003E341C">
              <w:t xml:space="preserve"> </w:t>
            </w:r>
            <w:r w:rsidRPr="003E341C">
              <w:t>2D</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has</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5141B7" w:rsidRPr="003E341C">
              <w:t xml:space="preserve"> </w:t>
            </w:r>
            <w:r w:rsidRPr="003E341C">
              <w:t>(really</w:t>
            </w:r>
            <w:r w:rsidR="005141B7" w:rsidRPr="003E341C">
              <w:t xml:space="preserve"> </w:t>
            </w:r>
            <w:r w:rsidRPr="003E341C">
              <w:t>an</w:t>
            </w:r>
            <w:r w:rsidR="005141B7" w:rsidRPr="003E341C">
              <w:t xml:space="preserve"> </w:t>
            </w:r>
            <w:r w:rsidRPr="003E341C">
              <w:t>aggregation</w:t>
            </w:r>
            <w:r w:rsidR="005141B7" w:rsidRPr="003E341C">
              <w:t xml:space="preserve"> </w:t>
            </w:r>
            <w:r w:rsidRPr="003E341C">
              <w:t>domain</w:t>
            </w:r>
            <w:r w:rsidR="00F92EC3" w:rsidRPr="003E341C">
              <w:t>.</w:t>
            </w:r>
            <w:r w:rsidR="005141B7" w:rsidRPr="003E341C">
              <w:t xml:space="preserve">  </w:t>
            </w:r>
            <w:r w:rsidR="00F92EC3" w:rsidRPr="003E341C">
              <w:t>It</w:t>
            </w:r>
            <w:r w:rsidR="005141B7" w:rsidRPr="003E341C">
              <w:t xml:space="preserve"> </w:t>
            </w:r>
            <w:r w:rsidR="00F92EC3" w:rsidRPr="003E341C">
              <w:t>does</w:t>
            </w:r>
            <w:r w:rsidR="005141B7" w:rsidRPr="003E341C">
              <w:t xml:space="preserve"> </w:t>
            </w:r>
            <w:r w:rsidR="00F92EC3" w:rsidRPr="003E341C">
              <w:t>not</w:t>
            </w:r>
            <w:r w:rsidR="005141B7" w:rsidRPr="003E341C">
              <w:t xml:space="preserve"> </w:t>
            </w:r>
            <w:r w:rsidR="00F92EC3" w:rsidRPr="003E341C">
              <w:t>matter</w:t>
            </w:r>
            <w:r w:rsidR="005141B7" w:rsidRPr="003E341C">
              <w:t xml:space="preserve"> </w:t>
            </w:r>
            <w:r w:rsidR="00F92EC3" w:rsidRPr="003E341C">
              <w:t>to</w:t>
            </w:r>
            <w:r w:rsidR="005141B7" w:rsidRPr="003E341C">
              <w:t xml:space="preserve"> </w:t>
            </w:r>
            <w:r w:rsidR="00F92EC3" w:rsidRPr="003E341C">
              <w:t>t</w:t>
            </w:r>
            <w:r w:rsidRPr="003E341C">
              <w:t>he</w:t>
            </w:r>
            <w:r w:rsidR="005141B7" w:rsidRPr="003E341C">
              <w:t xml:space="preserve"> </w:t>
            </w:r>
            <w:r w:rsidRPr="003E341C">
              <w:t>snow</w:t>
            </w:r>
            <w:r w:rsidR="005141B7" w:rsidRPr="003E341C">
              <w:t xml:space="preserve"> </w:t>
            </w:r>
            <w:r w:rsidRPr="003E341C">
              <w:t>model</w:t>
            </w:r>
            <w:r w:rsidR="005141B7" w:rsidRPr="003E341C">
              <w:t xml:space="preserve"> </w:t>
            </w:r>
            <w:r w:rsidRPr="003E341C">
              <w:t>whether</w:t>
            </w:r>
            <w:r w:rsidR="005141B7" w:rsidRPr="003E341C">
              <w:t xml:space="preserve"> </w:t>
            </w:r>
            <w:r w:rsidRPr="003E341C">
              <w:t>they</w:t>
            </w:r>
            <w:r w:rsidR="005141B7" w:rsidRPr="003E341C">
              <w:t xml:space="preserve"> </w:t>
            </w:r>
            <w:r w:rsidRPr="003E341C">
              <w:t>are</w:t>
            </w:r>
            <w:r w:rsidR="005141B7" w:rsidRPr="003E341C">
              <w:t xml:space="preserve"> </w:t>
            </w:r>
            <w:r w:rsidRPr="003E341C">
              <w:t>watersheds</w:t>
            </w:r>
            <w:r w:rsidR="005141B7" w:rsidRPr="003E341C">
              <w:t xml:space="preserve"> </w:t>
            </w:r>
            <w:r w:rsidRPr="003E341C">
              <w:t>or</w:t>
            </w:r>
            <w:r w:rsidR="005141B7" w:rsidRPr="003E341C">
              <w:t xml:space="preserve"> </w:t>
            </w:r>
            <w:r w:rsidRPr="003E341C">
              <w:t>not</w:t>
            </w:r>
            <w:r w:rsidR="00F92EC3" w:rsidRPr="003E341C">
              <w:t>.</w:t>
            </w:r>
            <w:r w:rsidR="005141B7" w:rsidRPr="003E341C">
              <w:t xml:space="preserve">  </w:t>
            </w:r>
            <w:r w:rsidR="00F92EC3" w:rsidRPr="003E341C">
              <w:t>Aggregation</w:t>
            </w:r>
            <w:r w:rsidR="005141B7" w:rsidRPr="003E341C">
              <w:t xml:space="preserve"> </w:t>
            </w:r>
            <w:r w:rsidR="00F92EC3" w:rsidRPr="003E341C">
              <w:t>domains</w:t>
            </w:r>
            <w:r w:rsidR="005141B7" w:rsidRPr="003E341C">
              <w:t xml:space="preserve"> </w:t>
            </w:r>
            <w:r w:rsidR="00F92EC3" w:rsidRPr="003E341C">
              <w:t>are</w:t>
            </w:r>
            <w:r w:rsidR="005141B7" w:rsidRPr="003E341C">
              <w:t xml:space="preserve"> </w:t>
            </w:r>
            <w:r w:rsidR="00F92EC3" w:rsidRPr="003E341C">
              <w:t>simply</w:t>
            </w:r>
            <w:r w:rsidR="005141B7" w:rsidRPr="003E341C">
              <w:t xml:space="preserve"> </w:t>
            </w:r>
            <w:r w:rsidR="00F92EC3" w:rsidRPr="003E341C">
              <w:t>the</w:t>
            </w:r>
            <w:r w:rsidR="005141B7" w:rsidRPr="003E341C">
              <w:t xml:space="preserve"> </w:t>
            </w:r>
            <w:r w:rsidR="00F92EC3" w:rsidRPr="003E341C">
              <w:t>set</w:t>
            </w:r>
            <w:r w:rsidR="005141B7" w:rsidRPr="003E341C">
              <w:t xml:space="preserve"> </w:t>
            </w:r>
            <w:r w:rsidR="00F92EC3" w:rsidRPr="003E341C">
              <w:t>of</w:t>
            </w:r>
            <w:r w:rsidR="005141B7" w:rsidRPr="003E341C">
              <w:t xml:space="preserve"> </w:t>
            </w:r>
            <w:r w:rsidR="00F92EC3" w:rsidRPr="003E341C">
              <w:t>grid</w:t>
            </w:r>
            <w:r w:rsidR="005141B7" w:rsidRPr="003E341C">
              <w:t xml:space="preserve"> </w:t>
            </w:r>
            <w:r w:rsidR="00F92EC3" w:rsidRPr="003E341C">
              <w:t>cells</w:t>
            </w:r>
            <w:r w:rsidR="005141B7" w:rsidRPr="003E341C">
              <w:t xml:space="preserve"> </w:t>
            </w:r>
            <w:r w:rsidR="00F92EC3" w:rsidRPr="003E341C">
              <w:t>aggregated</w:t>
            </w:r>
            <w:r w:rsidR="005141B7" w:rsidRPr="003E341C">
              <w:t xml:space="preserve"> </w:t>
            </w:r>
            <w:r w:rsidR="00F92EC3" w:rsidRPr="003E341C">
              <w:t>together</w:t>
            </w:r>
            <w:r w:rsidR="005141B7" w:rsidRPr="003E341C">
              <w:t xml:space="preserve"> </w:t>
            </w:r>
            <w:r w:rsidR="00F92EC3" w:rsidRPr="003E341C">
              <w:t>for</w:t>
            </w:r>
            <w:r w:rsidR="005141B7" w:rsidRPr="003E341C">
              <w:t xml:space="preserve"> </w:t>
            </w:r>
            <w:r w:rsidR="00F92EC3" w:rsidRPr="003E341C">
              <w:t>output</w:t>
            </w:r>
            <w:r w:rsidRPr="003E341C">
              <w:t>)</w:t>
            </w:r>
          </w:p>
        </w:tc>
      </w:tr>
      <w:tr w:rsidR="002104B9" w:rsidRPr="00E04F3B" w14:paraId="12639CAF" w14:textId="77777777" w:rsidTr="003E341C">
        <w:trPr>
          <w:trHeight w:val="485"/>
        </w:trPr>
        <w:tc>
          <w:tcPr>
            <w:tcW w:w="2628" w:type="dxa"/>
            <w:noWrap/>
            <w:hideMark/>
          </w:tcPr>
          <w:p w14:paraId="28E2ADFF" w14:textId="77777777" w:rsidR="002104B9" w:rsidRPr="003E341C" w:rsidRDefault="002104B9" w:rsidP="00DF3ACB">
            <w:pPr>
              <w:contextualSpacing/>
            </w:pPr>
            <w:r w:rsidRPr="003E341C">
              <w:t>aggregat</w:t>
            </w:r>
            <w:r w:rsidR="004B21C1" w:rsidRPr="003E341C">
              <w:t>eoutputcontrol.dat</w:t>
            </w:r>
          </w:p>
        </w:tc>
        <w:tc>
          <w:tcPr>
            <w:tcW w:w="7200" w:type="dxa"/>
            <w:hideMark/>
          </w:tcPr>
          <w:p w14:paraId="1B39C5BD" w14:textId="77777777" w:rsidR="002104B9" w:rsidRPr="003E341C" w:rsidRDefault="002104B9" w:rsidP="00DF3ACB">
            <w:pPr>
              <w:contextualSpacing/>
            </w:pPr>
            <w:r w:rsidRPr="003E341C">
              <w:t>Control</w:t>
            </w:r>
            <w:r w:rsidR="005141B7" w:rsidRPr="003E341C">
              <w:t xml:space="preserve"> </w:t>
            </w:r>
            <w:r w:rsidRPr="003E341C">
              <w:t>file</w:t>
            </w:r>
            <w:r w:rsidR="005141B7" w:rsidRPr="003E341C">
              <w:t xml:space="preserve"> </w:t>
            </w:r>
            <w:r w:rsidRPr="003E341C">
              <w:t>that</w:t>
            </w:r>
            <w:r w:rsidR="005141B7" w:rsidRPr="003E341C">
              <w:t xml:space="preserve"> </w:t>
            </w:r>
            <w:r w:rsidRPr="003E341C">
              <w:t>indicates</w:t>
            </w:r>
            <w:r w:rsidR="005141B7" w:rsidRPr="003E341C">
              <w:t xml:space="preserve"> </w:t>
            </w:r>
            <w:r w:rsidRPr="003E341C">
              <w:t>for</w:t>
            </w:r>
            <w:r w:rsidR="005141B7" w:rsidRPr="003E341C">
              <w:t xml:space="preserve"> </w:t>
            </w:r>
            <w:r w:rsidRPr="003E341C">
              <w:t>each</w:t>
            </w:r>
            <w:r w:rsidR="005141B7" w:rsidRPr="003E341C">
              <w:t xml:space="preserve"> </w:t>
            </w:r>
            <w:r w:rsidRPr="003E341C">
              <w:t>possible</w:t>
            </w:r>
            <w:r w:rsidR="005141B7" w:rsidRPr="003E341C">
              <w:t xml:space="preserve"> </w:t>
            </w:r>
            <w:r w:rsidRPr="003E341C">
              <w:t>output</w:t>
            </w:r>
            <w:r w:rsidR="005141B7" w:rsidRPr="003E341C">
              <w:t xml:space="preserve"> </w:t>
            </w:r>
            <w:r w:rsidRPr="003E341C">
              <w:t>variable</w:t>
            </w:r>
            <w:r w:rsidR="005141B7" w:rsidRPr="003E341C">
              <w:t xml:space="preserve"> </w:t>
            </w:r>
            <w:r w:rsidRPr="003E341C">
              <w:t>whether</w:t>
            </w:r>
            <w:r w:rsidR="005141B7" w:rsidRPr="003E341C">
              <w:t xml:space="preserve"> </w:t>
            </w:r>
            <w:r w:rsidRPr="003E341C">
              <w:t>its</w:t>
            </w:r>
            <w:r w:rsidR="005141B7" w:rsidRPr="003E341C">
              <w:t xml:space="preserve"> </w:t>
            </w:r>
            <w:r w:rsidRPr="003E341C">
              <w:t>aggregate</w:t>
            </w:r>
            <w:r w:rsidR="005141B7" w:rsidRPr="003E341C">
              <w:t xml:space="preserve"> </w:t>
            </w:r>
            <w:r w:rsidRPr="003E341C">
              <w:t>outputs</w:t>
            </w:r>
            <w:r w:rsidR="005141B7" w:rsidRPr="003E341C">
              <w:t xml:space="preserve"> </w:t>
            </w:r>
            <w:r w:rsidRPr="003E341C">
              <w:t>are</w:t>
            </w:r>
            <w:r w:rsidR="005141B7" w:rsidRPr="003E341C">
              <w:t xml:space="preserve"> </w:t>
            </w:r>
            <w:r w:rsidRPr="003E341C">
              <w:t>to</w:t>
            </w:r>
            <w:r w:rsidR="005141B7" w:rsidRPr="003E341C">
              <w:t xml:space="preserve"> </w:t>
            </w:r>
            <w:r w:rsidRPr="003E341C">
              <w:t>output</w:t>
            </w:r>
          </w:p>
        </w:tc>
      </w:tr>
      <w:tr w:rsidR="002104B9" w:rsidRPr="00E04F3B" w14:paraId="2A1AB64A" w14:textId="77777777" w:rsidTr="003E341C">
        <w:trPr>
          <w:trHeight w:val="170"/>
        </w:trPr>
        <w:tc>
          <w:tcPr>
            <w:tcW w:w="2628" w:type="dxa"/>
            <w:noWrap/>
            <w:hideMark/>
          </w:tcPr>
          <w:p w14:paraId="127EA1D2" w14:textId="77777777" w:rsidR="002104B9" w:rsidRPr="003E341C" w:rsidRDefault="00AE1AEA" w:rsidP="00DF3ACB">
            <w:pPr>
              <w:contextualSpacing/>
            </w:pPr>
            <w:r w:rsidRPr="003E341C">
              <w:t>output.dat</w:t>
            </w:r>
          </w:p>
        </w:tc>
        <w:tc>
          <w:tcPr>
            <w:tcW w:w="7200" w:type="dxa"/>
            <w:hideMark/>
          </w:tcPr>
          <w:p w14:paraId="1F12AA44" w14:textId="77777777" w:rsidR="002104B9" w:rsidRPr="003E341C" w:rsidRDefault="0050295B" w:rsidP="00DF3ACB">
            <w:pPr>
              <w:contextualSpacing/>
            </w:pPr>
            <w:r w:rsidRPr="003E341C">
              <w:t xml:space="preserve">Aggregated </w:t>
            </w:r>
            <w:r w:rsidR="002104B9" w:rsidRPr="003E341C">
              <w:t>output</w:t>
            </w:r>
            <w:r w:rsidR="005141B7" w:rsidRPr="003E341C">
              <w:t xml:space="preserve"> </w:t>
            </w:r>
            <w:r w:rsidR="002104B9" w:rsidRPr="003E341C">
              <w:t>variables</w:t>
            </w:r>
            <w:r w:rsidR="005141B7" w:rsidRPr="003E341C">
              <w:t xml:space="preserve"> </w:t>
            </w:r>
          </w:p>
        </w:tc>
      </w:tr>
    </w:tbl>
    <w:p w14:paraId="5DD00894" w14:textId="77777777" w:rsidR="001225AD" w:rsidRPr="003E341C" w:rsidRDefault="001225AD" w:rsidP="00DF3ACB">
      <w:pPr>
        <w:spacing w:after="0" w:line="240" w:lineRule="auto"/>
        <w:contextualSpacing/>
      </w:pPr>
    </w:p>
    <w:p w14:paraId="10E5EB7D" w14:textId="77777777" w:rsidR="00DC50B8" w:rsidRPr="003E341C" w:rsidRDefault="00DC50B8" w:rsidP="00DF3ACB">
      <w:pPr>
        <w:spacing w:after="0" w:line="240" w:lineRule="auto"/>
        <w:contextualSpacing/>
      </w:pPr>
    </w:p>
    <w:tbl>
      <w:tblPr>
        <w:tblStyle w:val="TableGrid"/>
        <w:tblW w:w="9828" w:type="dxa"/>
        <w:tblLayout w:type="fixed"/>
        <w:tblLook w:val="01E0" w:firstRow="1" w:lastRow="1" w:firstColumn="1" w:lastColumn="1" w:noHBand="0" w:noVBand="0"/>
      </w:tblPr>
      <w:tblGrid>
        <w:gridCol w:w="1908"/>
        <w:gridCol w:w="824"/>
        <w:gridCol w:w="796"/>
        <w:gridCol w:w="6300"/>
      </w:tblGrid>
      <w:tr w:rsidR="001225AD" w:rsidRPr="00E04F3B" w14:paraId="5937C679" w14:textId="77777777" w:rsidTr="00963A6C">
        <w:tc>
          <w:tcPr>
            <w:tcW w:w="1908" w:type="dxa"/>
          </w:tcPr>
          <w:p w14:paraId="5F87C617" w14:textId="77777777" w:rsidR="001225AD" w:rsidRPr="003E341C" w:rsidRDefault="001225AD" w:rsidP="00DF3ACB">
            <w:pPr>
              <w:contextualSpacing/>
              <w:rPr>
                <w:b/>
              </w:rPr>
            </w:pPr>
            <w:r w:rsidRPr="003E341C">
              <w:rPr>
                <w:b/>
              </w:rPr>
              <w:t>File</w:t>
            </w:r>
            <w:r w:rsidR="005141B7" w:rsidRPr="003E341C">
              <w:rPr>
                <w:b/>
              </w:rPr>
              <w:t xml:space="preserve"> </w:t>
            </w:r>
            <w:r w:rsidRPr="003E341C">
              <w:rPr>
                <w:b/>
              </w:rPr>
              <w:t>Name</w:t>
            </w:r>
          </w:p>
        </w:tc>
        <w:tc>
          <w:tcPr>
            <w:tcW w:w="7920" w:type="dxa"/>
            <w:gridSpan w:val="3"/>
            <w:shd w:val="clear" w:color="auto" w:fill="CCCCCC"/>
          </w:tcPr>
          <w:p w14:paraId="76C75C95" w14:textId="77777777" w:rsidR="001225AD" w:rsidRPr="003E341C" w:rsidRDefault="0050295B" w:rsidP="00DF3ACB">
            <w:pPr>
              <w:contextualSpacing/>
              <w:rPr>
                <w:b/>
              </w:rPr>
            </w:pPr>
            <w:r w:rsidRPr="003E341C">
              <w:rPr>
                <w:b/>
              </w:rPr>
              <w:t>Overallcontrol.dat</w:t>
            </w:r>
          </w:p>
        </w:tc>
      </w:tr>
      <w:tr w:rsidR="001225AD" w:rsidRPr="00E04F3B" w14:paraId="214D7FC8" w14:textId="77777777" w:rsidTr="00963A6C">
        <w:tc>
          <w:tcPr>
            <w:tcW w:w="1908" w:type="dxa"/>
          </w:tcPr>
          <w:p w14:paraId="4BC60405" w14:textId="77777777" w:rsidR="001225AD" w:rsidRPr="003E341C" w:rsidRDefault="001225AD" w:rsidP="00DF3ACB">
            <w:pPr>
              <w:contextualSpacing/>
              <w:rPr>
                <w:b/>
              </w:rPr>
            </w:pPr>
            <w:r w:rsidRPr="003E341C">
              <w:rPr>
                <w:b/>
              </w:rPr>
              <w:lastRenderedPageBreak/>
              <w:t>File</w:t>
            </w:r>
            <w:r w:rsidR="005141B7" w:rsidRPr="003E341C">
              <w:rPr>
                <w:b/>
              </w:rPr>
              <w:t xml:space="preserve"> </w:t>
            </w:r>
            <w:r w:rsidRPr="003E341C">
              <w:rPr>
                <w:b/>
              </w:rPr>
              <w:t>Function</w:t>
            </w:r>
          </w:p>
        </w:tc>
        <w:tc>
          <w:tcPr>
            <w:tcW w:w="7920" w:type="dxa"/>
            <w:gridSpan w:val="3"/>
          </w:tcPr>
          <w:p w14:paraId="06951B85" w14:textId="77777777" w:rsidR="001225AD" w:rsidRPr="003E341C" w:rsidRDefault="001225AD" w:rsidP="00DF3ACB">
            <w:pPr>
              <w:contextualSpacing/>
            </w:pPr>
            <w:r w:rsidRPr="003E341C">
              <w:t>Provides</w:t>
            </w:r>
            <w:r w:rsidR="005141B7" w:rsidRPr="003E341C">
              <w:t xml:space="preserve"> </w:t>
            </w:r>
            <w:r w:rsidRPr="003E341C">
              <w:t>control</w:t>
            </w:r>
            <w:r w:rsidR="005141B7" w:rsidRPr="003E341C">
              <w:t xml:space="preserve"> </w:t>
            </w:r>
            <w:r w:rsidRPr="003E341C">
              <w:t>over</w:t>
            </w:r>
            <w:r w:rsidR="005141B7" w:rsidRPr="003E341C">
              <w:t xml:space="preserve"> </w:t>
            </w:r>
            <w:r w:rsidRPr="003E341C">
              <w:t>the</w:t>
            </w:r>
            <w:r w:rsidR="005141B7" w:rsidRPr="003E341C">
              <w:t xml:space="preserve"> </w:t>
            </w:r>
            <w:r w:rsidRPr="003E341C">
              <w:t>entire</w:t>
            </w:r>
            <w:r w:rsidR="005141B7" w:rsidRPr="003E341C">
              <w:t xml:space="preserve"> </w:t>
            </w:r>
            <w:r w:rsidRPr="003E341C">
              <w:t>UEB</w:t>
            </w:r>
            <w:r w:rsidR="00FF12FA" w:rsidRPr="003E341C">
              <w:t>Grid</w:t>
            </w:r>
            <w:r w:rsidR="005141B7" w:rsidRPr="003E341C">
              <w:t xml:space="preserve"> </w:t>
            </w:r>
            <w:r w:rsidRPr="003E341C">
              <w:t>model</w:t>
            </w:r>
          </w:p>
        </w:tc>
      </w:tr>
      <w:tr w:rsidR="001225AD" w:rsidRPr="00E04F3B" w14:paraId="0BBEB01F" w14:textId="77777777" w:rsidTr="00963A6C">
        <w:tc>
          <w:tcPr>
            <w:tcW w:w="1908" w:type="dxa"/>
          </w:tcPr>
          <w:p w14:paraId="352BD38E" w14:textId="77777777" w:rsidR="001225AD" w:rsidRPr="003E341C" w:rsidRDefault="001225AD" w:rsidP="00DF3ACB">
            <w:pPr>
              <w:contextualSpacing/>
              <w:rPr>
                <w:b/>
              </w:rPr>
            </w:pPr>
            <w:r w:rsidRPr="003E341C">
              <w:rPr>
                <w:b/>
              </w:rPr>
              <w:t>FileFormat</w:t>
            </w:r>
          </w:p>
        </w:tc>
        <w:tc>
          <w:tcPr>
            <w:tcW w:w="7920" w:type="dxa"/>
            <w:gridSpan w:val="3"/>
            <w:tcBorders>
              <w:bottom w:val="single" w:sz="4" w:space="0" w:color="auto"/>
            </w:tcBorders>
          </w:tcPr>
          <w:p w14:paraId="6D5FB564" w14:textId="038121C1" w:rsidR="001225AD" w:rsidRPr="003E341C" w:rsidRDefault="001225AD" w:rsidP="00B31929">
            <w:pPr>
              <w:contextualSpacing/>
            </w:pPr>
            <w:r w:rsidRPr="003E341C">
              <w:t>Files</w:t>
            </w:r>
            <w:r w:rsidR="005141B7" w:rsidRPr="003E341C">
              <w:t xml:space="preserve"> </w:t>
            </w:r>
            <w:r w:rsidRPr="003E341C">
              <w:t>contains</w:t>
            </w:r>
            <w:r w:rsidR="005141B7" w:rsidRPr="003E341C">
              <w:t xml:space="preserve"> </w:t>
            </w:r>
            <w:r w:rsidR="00B31929">
              <w:t>8</w:t>
            </w:r>
            <w:r w:rsidR="00B31929" w:rsidRPr="003E341C">
              <w:t xml:space="preserve"> </w:t>
            </w:r>
            <w:r w:rsidRPr="003E341C">
              <w:t>lines</w:t>
            </w:r>
            <w:r w:rsidR="005141B7" w:rsidRPr="003E341C">
              <w:t xml:space="preserve"> </w:t>
            </w:r>
          </w:p>
        </w:tc>
      </w:tr>
      <w:tr w:rsidR="001225AD" w:rsidRPr="00E04F3B" w14:paraId="0B1083A9" w14:textId="77777777" w:rsidTr="009628A9">
        <w:trPr>
          <w:trHeight w:val="91"/>
        </w:trPr>
        <w:tc>
          <w:tcPr>
            <w:tcW w:w="1908" w:type="dxa"/>
            <w:vMerge w:val="restart"/>
          </w:tcPr>
          <w:p w14:paraId="2D77533B" w14:textId="77777777" w:rsidR="001225AD" w:rsidRPr="003E341C" w:rsidRDefault="001225AD" w:rsidP="00DF3ACB">
            <w:pPr>
              <w:contextualSpacing/>
              <w:rPr>
                <w:b/>
              </w:rPr>
            </w:pPr>
            <w:r w:rsidRPr="003E341C">
              <w:rPr>
                <w:b/>
              </w:rPr>
              <w:t>Lines</w:t>
            </w:r>
            <w:r w:rsidR="005141B7" w:rsidRPr="003E341C">
              <w:rPr>
                <w:b/>
              </w:rPr>
              <w:t xml:space="preserve"> </w:t>
            </w:r>
            <w:r w:rsidRPr="003E341C">
              <w:rPr>
                <w:b/>
              </w:rPr>
              <w:t>description</w:t>
            </w:r>
            <w:r w:rsidR="005141B7" w:rsidRPr="003E341C">
              <w:rPr>
                <w:b/>
              </w:rPr>
              <w:t xml:space="preserve"> </w:t>
            </w:r>
          </w:p>
        </w:tc>
        <w:tc>
          <w:tcPr>
            <w:tcW w:w="824" w:type="dxa"/>
            <w:shd w:val="clear" w:color="auto" w:fill="CCCCCC"/>
          </w:tcPr>
          <w:p w14:paraId="55C0BA3A" w14:textId="77777777" w:rsidR="001225AD" w:rsidRPr="003E341C" w:rsidRDefault="001225AD" w:rsidP="00DF3ACB">
            <w:pPr>
              <w:contextualSpacing/>
              <w:rPr>
                <w:b/>
              </w:rPr>
            </w:pPr>
            <w:r w:rsidRPr="003E341C">
              <w:rPr>
                <w:b/>
              </w:rPr>
              <w:t>Line</w:t>
            </w:r>
            <w:r w:rsidR="005141B7" w:rsidRPr="003E341C">
              <w:rPr>
                <w:b/>
              </w:rPr>
              <w:t xml:space="preserve"> </w:t>
            </w:r>
          </w:p>
        </w:tc>
        <w:tc>
          <w:tcPr>
            <w:tcW w:w="796" w:type="dxa"/>
            <w:shd w:val="clear" w:color="auto" w:fill="CCCCCC"/>
          </w:tcPr>
          <w:p w14:paraId="5DB51AF6" w14:textId="77777777" w:rsidR="001225AD" w:rsidRPr="003E341C" w:rsidRDefault="001225AD" w:rsidP="00DF3ACB">
            <w:pPr>
              <w:contextualSpacing/>
              <w:rPr>
                <w:b/>
              </w:rPr>
            </w:pPr>
            <w:r w:rsidRPr="003E341C">
              <w:rPr>
                <w:b/>
              </w:rPr>
              <w:t>Type</w:t>
            </w:r>
          </w:p>
        </w:tc>
        <w:tc>
          <w:tcPr>
            <w:tcW w:w="6300" w:type="dxa"/>
            <w:shd w:val="clear" w:color="auto" w:fill="CCCCCC"/>
          </w:tcPr>
          <w:p w14:paraId="07D82BAF" w14:textId="77777777" w:rsidR="001225AD" w:rsidRPr="003E341C" w:rsidRDefault="001225AD" w:rsidP="00DF3ACB">
            <w:pPr>
              <w:contextualSpacing/>
              <w:rPr>
                <w:b/>
              </w:rPr>
            </w:pPr>
            <w:r w:rsidRPr="003E341C">
              <w:rPr>
                <w:b/>
              </w:rPr>
              <w:t>Description</w:t>
            </w:r>
          </w:p>
        </w:tc>
      </w:tr>
      <w:tr w:rsidR="001225AD" w:rsidRPr="00E04F3B" w14:paraId="139FE385" w14:textId="77777777" w:rsidTr="009628A9">
        <w:trPr>
          <w:trHeight w:val="91"/>
        </w:trPr>
        <w:tc>
          <w:tcPr>
            <w:tcW w:w="1908" w:type="dxa"/>
            <w:vMerge/>
          </w:tcPr>
          <w:p w14:paraId="1397AEE2" w14:textId="77777777" w:rsidR="001225AD" w:rsidRPr="003E341C" w:rsidRDefault="001225AD" w:rsidP="00DF3ACB">
            <w:pPr>
              <w:contextualSpacing/>
            </w:pPr>
          </w:p>
        </w:tc>
        <w:tc>
          <w:tcPr>
            <w:tcW w:w="824" w:type="dxa"/>
          </w:tcPr>
          <w:p w14:paraId="3D1CC854" w14:textId="77777777" w:rsidR="001225AD" w:rsidRPr="003E341C" w:rsidRDefault="001225AD" w:rsidP="00DF3ACB">
            <w:pPr>
              <w:contextualSpacing/>
            </w:pPr>
            <w:r w:rsidRPr="003E341C">
              <w:t>1</w:t>
            </w:r>
          </w:p>
        </w:tc>
        <w:tc>
          <w:tcPr>
            <w:tcW w:w="796" w:type="dxa"/>
          </w:tcPr>
          <w:p w14:paraId="143E0926" w14:textId="77777777" w:rsidR="001225AD" w:rsidRPr="003E341C" w:rsidRDefault="001225AD" w:rsidP="00DF3ACB">
            <w:pPr>
              <w:contextualSpacing/>
            </w:pPr>
            <w:r w:rsidRPr="003E341C">
              <w:t>text</w:t>
            </w:r>
          </w:p>
        </w:tc>
        <w:tc>
          <w:tcPr>
            <w:tcW w:w="6300" w:type="dxa"/>
          </w:tcPr>
          <w:p w14:paraId="2AF1A6FC" w14:textId="77777777" w:rsidR="001225AD" w:rsidRPr="003E341C" w:rsidRDefault="001225AD" w:rsidP="00DF3ACB">
            <w:pPr>
              <w:contextualSpacing/>
            </w:pPr>
            <w:r w:rsidRPr="003E341C">
              <w:t>Descriptive</w:t>
            </w:r>
            <w:r w:rsidR="005141B7" w:rsidRPr="003E341C">
              <w:t xml:space="preserve"> </w:t>
            </w:r>
            <w:r w:rsidRPr="003E341C">
              <w:t>text</w:t>
            </w:r>
            <w:r w:rsidR="005141B7" w:rsidRPr="003E341C">
              <w:t xml:space="preserve"> </w:t>
            </w:r>
            <w:r w:rsidRPr="003E341C">
              <w:t>not</w:t>
            </w:r>
            <w:r w:rsidR="005141B7" w:rsidRPr="003E341C">
              <w:t xml:space="preserve"> </w:t>
            </w:r>
            <w:r w:rsidRPr="003E341C">
              <w:t>used</w:t>
            </w:r>
            <w:r w:rsidR="005141B7" w:rsidRPr="003E341C">
              <w:t xml:space="preserve"> </w:t>
            </w:r>
            <w:r w:rsidRPr="003E341C">
              <w:t>by</w:t>
            </w:r>
            <w:r w:rsidR="005141B7" w:rsidRPr="003E341C">
              <w:t xml:space="preserve"> </w:t>
            </w:r>
            <w:r w:rsidRPr="003E341C">
              <w:t>the</w:t>
            </w:r>
            <w:r w:rsidR="005141B7" w:rsidRPr="003E341C">
              <w:t xml:space="preserve"> </w:t>
            </w:r>
            <w:r w:rsidRPr="003E341C">
              <w:t>model</w:t>
            </w:r>
            <w:r w:rsidR="005141B7" w:rsidRPr="003E341C">
              <w:t xml:space="preserve"> </w:t>
            </w:r>
            <w:r w:rsidRPr="003E341C">
              <w:t>but</w:t>
            </w:r>
            <w:r w:rsidR="005141B7" w:rsidRPr="003E341C">
              <w:t xml:space="preserve"> </w:t>
            </w:r>
            <w:r w:rsidRPr="003E341C">
              <w:t>available</w:t>
            </w:r>
            <w:r w:rsidR="005141B7" w:rsidRPr="003E341C">
              <w:t xml:space="preserve"> </w:t>
            </w:r>
            <w:r w:rsidRPr="003E341C">
              <w:t>to</w:t>
            </w:r>
            <w:r w:rsidR="005141B7" w:rsidRPr="003E341C">
              <w:t xml:space="preserve"> </w:t>
            </w:r>
            <w:r w:rsidRPr="003E341C">
              <w:t>label</w:t>
            </w:r>
            <w:r w:rsidR="005141B7" w:rsidRPr="003E341C">
              <w:t xml:space="preserve"> </w:t>
            </w:r>
            <w:r w:rsidRPr="003E341C">
              <w:t>and</w:t>
            </w:r>
            <w:r w:rsidR="005141B7" w:rsidRPr="003E341C">
              <w:t xml:space="preserve"> </w:t>
            </w:r>
            <w:r w:rsidRPr="003E341C">
              <w:t>describe</w:t>
            </w:r>
            <w:r w:rsidR="005141B7" w:rsidRPr="003E341C">
              <w:t xml:space="preserve"> </w:t>
            </w:r>
            <w:r w:rsidRPr="003E341C">
              <w:t>this</w:t>
            </w:r>
            <w:r w:rsidR="005141B7" w:rsidRPr="003E341C">
              <w:t xml:space="preserve"> </w:t>
            </w:r>
            <w:r w:rsidRPr="003E341C">
              <w:t>file</w:t>
            </w:r>
            <w:r w:rsidR="005141B7" w:rsidRPr="003E341C">
              <w:t xml:space="preserve"> </w:t>
            </w:r>
          </w:p>
        </w:tc>
      </w:tr>
      <w:tr w:rsidR="001225AD" w:rsidRPr="00E04F3B" w14:paraId="679E227B" w14:textId="77777777" w:rsidTr="009628A9">
        <w:trPr>
          <w:trHeight w:val="91"/>
        </w:trPr>
        <w:tc>
          <w:tcPr>
            <w:tcW w:w="1908" w:type="dxa"/>
            <w:vMerge/>
          </w:tcPr>
          <w:p w14:paraId="77E83436" w14:textId="77777777" w:rsidR="001225AD" w:rsidRPr="003E341C" w:rsidRDefault="001225AD" w:rsidP="00DF3ACB">
            <w:pPr>
              <w:contextualSpacing/>
            </w:pPr>
          </w:p>
        </w:tc>
        <w:tc>
          <w:tcPr>
            <w:tcW w:w="824" w:type="dxa"/>
          </w:tcPr>
          <w:p w14:paraId="22280616" w14:textId="77777777" w:rsidR="001225AD" w:rsidRPr="003E341C" w:rsidRDefault="001225AD" w:rsidP="00DF3ACB">
            <w:pPr>
              <w:contextualSpacing/>
            </w:pPr>
            <w:r w:rsidRPr="003E341C">
              <w:t>2</w:t>
            </w:r>
          </w:p>
        </w:tc>
        <w:tc>
          <w:tcPr>
            <w:tcW w:w="796" w:type="dxa"/>
          </w:tcPr>
          <w:p w14:paraId="747E473E" w14:textId="77777777" w:rsidR="001225AD" w:rsidRPr="003E341C" w:rsidRDefault="001225AD" w:rsidP="00DF3ACB">
            <w:pPr>
              <w:contextualSpacing/>
            </w:pPr>
            <w:r w:rsidRPr="003E341C">
              <w:t>text</w:t>
            </w:r>
          </w:p>
        </w:tc>
        <w:tc>
          <w:tcPr>
            <w:tcW w:w="6300" w:type="dxa"/>
          </w:tcPr>
          <w:p w14:paraId="2B7FF9C7"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the</w:t>
            </w:r>
            <w:r w:rsidR="005141B7" w:rsidRPr="003E341C">
              <w:t xml:space="preserve"> </w:t>
            </w:r>
            <w:r w:rsidRPr="003E341C">
              <w:t>file</w:t>
            </w:r>
            <w:r w:rsidR="005141B7" w:rsidRPr="003E341C">
              <w:t xml:space="preserve"> </w:t>
            </w:r>
            <w:r w:rsidRPr="003E341C">
              <w:t>containing</w:t>
            </w:r>
            <w:r w:rsidR="005141B7" w:rsidRPr="003E341C">
              <w:t xml:space="preserve"> </w:t>
            </w:r>
            <w:r w:rsidRPr="003E341C">
              <w:t>model</w:t>
            </w:r>
            <w:r w:rsidR="005141B7" w:rsidRPr="003E341C">
              <w:t xml:space="preserve"> </w:t>
            </w:r>
            <w:r w:rsidRPr="003E341C">
              <w:t>SCTC</w:t>
            </w:r>
            <w:r w:rsidR="005141B7" w:rsidRPr="003E341C">
              <w:t xml:space="preserve"> </w:t>
            </w:r>
            <w:r w:rsidRPr="003E341C">
              <w:t>parameters</w:t>
            </w:r>
            <w:r w:rsidR="005141B7" w:rsidRPr="003E341C">
              <w:t xml:space="preserve"> </w:t>
            </w:r>
            <w:r w:rsidRPr="003E341C">
              <w:t>(including</w:t>
            </w:r>
            <w:r w:rsidR="005141B7" w:rsidRPr="003E341C">
              <w:t xml:space="preserve"> </w:t>
            </w:r>
            <w:r w:rsidRPr="003E341C">
              <w:t>Bristow-Campbell</w:t>
            </w:r>
            <w:r w:rsidR="005141B7" w:rsidRPr="003E341C">
              <w:t xml:space="preserve"> </w:t>
            </w:r>
            <w:r w:rsidRPr="003E341C">
              <w:t>parameters)</w:t>
            </w:r>
            <w:r w:rsidR="00592176" w:rsidRPr="003E341C">
              <w:t>.  Referred to in this document as param.dat</w:t>
            </w:r>
          </w:p>
        </w:tc>
      </w:tr>
      <w:tr w:rsidR="001225AD" w:rsidRPr="00E04F3B" w14:paraId="29624DCD" w14:textId="77777777" w:rsidTr="009628A9">
        <w:trPr>
          <w:trHeight w:val="91"/>
        </w:trPr>
        <w:tc>
          <w:tcPr>
            <w:tcW w:w="1908" w:type="dxa"/>
            <w:vMerge/>
          </w:tcPr>
          <w:p w14:paraId="389DA4B2" w14:textId="77777777" w:rsidR="001225AD" w:rsidRPr="003E341C" w:rsidRDefault="001225AD" w:rsidP="00DF3ACB">
            <w:pPr>
              <w:contextualSpacing/>
            </w:pPr>
          </w:p>
        </w:tc>
        <w:tc>
          <w:tcPr>
            <w:tcW w:w="824" w:type="dxa"/>
          </w:tcPr>
          <w:p w14:paraId="12C41C9B" w14:textId="77777777" w:rsidR="001225AD" w:rsidRPr="003E341C" w:rsidRDefault="001225AD" w:rsidP="00DF3ACB">
            <w:pPr>
              <w:contextualSpacing/>
            </w:pPr>
            <w:r w:rsidRPr="003E341C">
              <w:t>3</w:t>
            </w:r>
          </w:p>
        </w:tc>
        <w:tc>
          <w:tcPr>
            <w:tcW w:w="796" w:type="dxa"/>
          </w:tcPr>
          <w:p w14:paraId="088A14EB" w14:textId="77777777" w:rsidR="001225AD" w:rsidRPr="003E341C" w:rsidRDefault="001225AD" w:rsidP="00DF3ACB">
            <w:pPr>
              <w:contextualSpacing/>
            </w:pPr>
            <w:r w:rsidRPr="003E341C">
              <w:t>text</w:t>
            </w:r>
          </w:p>
        </w:tc>
        <w:tc>
          <w:tcPr>
            <w:tcW w:w="6300" w:type="dxa"/>
          </w:tcPr>
          <w:p w14:paraId="34512E19" w14:textId="77777777" w:rsidR="001225AD" w:rsidRPr="003E341C" w:rsidRDefault="00592176" w:rsidP="00DF3ACB">
            <w:pPr>
              <w:contextualSpacing/>
            </w:pPr>
            <w:r w:rsidRPr="003E341C">
              <w:t xml:space="preserve">Name of the file containing site variables and initial conditions.  Referred to in this document as siteinitial.dat.  This file will specify the variable value in the case of SCTC variables or the name of the grid file containing </w:t>
            </w:r>
            <w:r w:rsidR="001225AD" w:rsidRPr="003E341C">
              <w:t>SVTC</w:t>
            </w:r>
            <w:r w:rsidR="005141B7" w:rsidRPr="003E341C">
              <w:t xml:space="preserve"> </w:t>
            </w:r>
            <w:r w:rsidRPr="003E341C">
              <w:t>information.</w:t>
            </w:r>
          </w:p>
        </w:tc>
      </w:tr>
      <w:tr w:rsidR="001225AD" w:rsidRPr="00E04F3B" w14:paraId="31C149C4" w14:textId="77777777" w:rsidTr="009628A9">
        <w:trPr>
          <w:trHeight w:val="91"/>
        </w:trPr>
        <w:tc>
          <w:tcPr>
            <w:tcW w:w="1908" w:type="dxa"/>
            <w:vMerge/>
          </w:tcPr>
          <w:p w14:paraId="3B4F6759" w14:textId="77777777" w:rsidR="001225AD" w:rsidRPr="003E341C" w:rsidRDefault="001225AD" w:rsidP="00DF3ACB">
            <w:pPr>
              <w:contextualSpacing/>
            </w:pPr>
          </w:p>
        </w:tc>
        <w:tc>
          <w:tcPr>
            <w:tcW w:w="824" w:type="dxa"/>
          </w:tcPr>
          <w:p w14:paraId="703C8BCF" w14:textId="77777777" w:rsidR="001225AD" w:rsidRPr="003E341C" w:rsidRDefault="001225AD" w:rsidP="00DF3ACB">
            <w:pPr>
              <w:contextualSpacing/>
            </w:pPr>
            <w:r w:rsidRPr="003E341C">
              <w:t>4</w:t>
            </w:r>
          </w:p>
        </w:tc>
        <w:tc>
          <w:tcPr>
            <w:tcW w:w="796" w:type="dxa"/>
          </w:tcPr>
          <w:p w14:paraId="5DCC732B" w14:textId="77777777" w:rsidR="001225AD" w:rsidRPr="003E341C" w:rsidRDefault="001225AD" w:rsidP="00DF3ACB">
            <w:pPr>
              <w:contextualSpacing/>
            </w:pPr>
            <w:r w:rsidRPr="003E341C">
              <w:t>text</w:t>
            </w:r>
          </w:p>
        </w:tc>
        <w:tc>
          <w:tcPr>
            <w:tcW w:w="6300" w:type="dxa"/>
          </w:tcPr>
          <w:p w14:paraId="076B12EA"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w:t>
            </w:r>
            <w:r w:rsidR="00592176" w:rsidRPr="003E341C">
              <w:t>pecifies the reading of input variables</w:t>
            </w:r>
            <w:r w:rsidRPr="003E341C">
              <w:t>.</w:t>
            </w:r>
            <w:r w:rsidR="005141B7" w:rsidRPr="003E341C">
              <w:t xml:space="preserve"> </w:t>
            </w:r>
            <w:r w:rsidRPr="003E341C">
              <w:t>Input</w:t>
            </w:r>
            <w:r w:rsidR="005141B7" w:rsidRPr="003E341C">
              <w:t xml:space="preserve"> </w:t>
            </w:r>
            <w:r w:rsidRPr="003E341C">
              <w:t>variables</w:t>
            </w:r>
            <w:r w:rsidR="005141B7" w:rsidRPr="003E341C">
              <w:t xml:space="preserve"> </w:t>
            </w:r>
            <w:r w:rsidRPr="003E341C">
              <w:t>are</w:t>
            </w:r>
            <w:r w:rsidR="005141B7" w:rsidRPr="003E341C">
              <w:t xml:space="preserve"> </w:t>
            </w:r>
            <w:r w:rsidRPr="003E341C">
              <w:t>either</w:t>
            </w:r>
            <w:r w:rsidR="005141B7" w:rsidRPr="003E341C">
              <w:t xml:space="preserve"> </w:t>
            </w:r>
            <w:r w:rsidRPr="003E341C">
              <w:t>SCTV</w:t>
            </w:r>
            <w:r w:rsidR="005141B7" w:rsidRPr="003E341C">
              <w:t xml:space="preserve"> </w:t>
            </w:r>
            <w:r w:rsidRPr="003E341C">
              <w:t>or</w:t>
            </w:r>
            <w:r w:rsidR="005141B7" w:rsidRPr="003E341C">
              <w:t xml:space="preserve"> </w:t>
            </w:r>
            <w:r w:rsidRPr="003E341C">
              <w:t>SVTV.</w:t>
            </w:r>
            <w:r w:rsidR="005141B7" w:rsidRPr="003E341C">
              <w:t xml:space="preserve"> </w:t>
            </w:r>
            <w:r w:rsidRPr="003E341C">
              <w:t>If</w:t>
            </w:r>
            <w:r w:rsidR="005141B7" w:rsidRPr="003E341C">
              <w:t xml:space="preserve"> </w:t>
            </w:r>
            <w:r w:rsidRPr="003E341C">
              <w:t>the</w:t>
            </w:r>
            <w:r w:rsidR="005141B7" w:rsidRPr="003E341C">
              <w:t xml:space="preserve"> </w:t>
            </w:r>
            <w:r w:rsidRPr="003E341C">
              <w:t>variable</w:t>
            </w:r>
            <w:r w:rsidR="005141B7" w:rsidRPr="003E341C">
              <w:t xml:space="preserve"> </w:t>
            </w:r>
            <w:r w:rsidRPr="003E341C">
              <w:t>is</w:t>
            </w:r>
            <w:r w:rsidR="005141B7" w:rsidRPr="003E341C">
              <w:t xml:space="preserve"> </w:t>
            </w:r>
            <w:r w:rsidRPr="003E341C">
              <w:t>SCTV,</w:t>
            </w:r>
            <w:r w:rsidR="005141B7" w:rsidRPr="003E341C">
              <w:t xml:space="preserve"> </w:t>
            </w:r>
            <w:r w:rsidRPr="003E341C">
              <w:t>a</w:t>
            </w:r>
            <w:r w:rsidR="005141B7" w:rsidRPr="003E341C">
              <w:t xml:space="preserve"> </w:t>
            </w:r>
            <w:r w:rsidRPr="003E341C">
              <w:t>text</w:t>
            </w:r>
            <w:r w:rsidR="005141B7" w:rsidRPr="003E341C">
              <w:t xml:space="preserve"> </w:t>
            </w:r>
            <w:r w:rsidRPr="003E341C">
              <w:t>file</w:t>
            </w:r>
            <w:r w:rsidR="005141B7" w:rsidRPr="003E341C">
              <w:t xml:space="preserve"> </w:t>
            </w:r>
            <w:r w:rsidRPr="003E341C">
              <w:t>of</w:t>
            </w:r>
            <w:r w:rsidR="005141B7" w:rsidRPr="003E341C">
              <w:t xml:space="preserve"> </w:t>
            </w:r>
            <w:r w:rsidRPr="003E341C">
              <w:t>time</w:t>
            </w:r>
            <w:r w:rsidR="005141B7" w:rsidRPr="003E341C">
              <w:t xml:space="preserve"> </w:t>
            </w:r>
            <w:r w:rsidRPr="003E341C">
              <w:t>series</w:t>
            </w:r>
            <w:r w:rsidR="005141B7" w:rsidRPr="003E341C">
              <w:t xml:space="preserve"> </w:t>
            </w:r>
            <w:r w:rsidRPr="003E341C">
              <w:t>for</w:t>
            </w:r>
            <w:r w:rsidR="005141B7" w:rsidRPr="003E341C">
              <w:t xml:space="preserve"> </w:t>
            </w:r>
            <w:r w:rsidRPr="003E341C">
              <w:t>that</w:t>
            </w:r>
            <w:r w:rsidR="005141B7" w:rsidRPr="003E341C">
              <w:t xml:space="preserve"> </w:t>
            </w:r>
            <w:r w:rsidRPr="003E341C">
              <w:t>variable</w:t>
            </w:r>
            <w:r w:rsidR="005141B7" w:rsidRPr="003E341C">
              <w:t xml:space="preserve"> </w:t>
            </w:r>
            <w:r w:rsidRPr="003E341C">
              <w:t>is</w:t>
            </w:r>
            <w:r w:rsidR="005141B7" w:rsidRPr="003E341C">
              <w:t xml:space="preserve"> </w:t>
            </w:r>
            <w:r w:rsidR="00592176" w:rsidRPr="003E341C">
              <w:t>named</w:t>
            </w:r>
            <w:r w:rsidRPr="003E341C">
              <w:t>.</w:t>
            </w:r>
            <w:r w:rsidR="005141B7" w:rsidRPr="003E341C">
              <w:t xml:space="preserve"> </w:t>
            </w:r>
            <w:r w:rsidRPr="003E341C">
              <w:t>If</w:t>
            </w:r>
            <w:r w:rsidR="005141B7" w:rsidRPr="003E341C">
              <w:t xml:space="preserve"> </w:t>
            </w:r>
            <w:r w:rsidRPr="003E341C">
              <w:t>the</w:t>
            </w:r>
            <w:r w:rsidR="005141B7" w:rsidRPr="003E341C">
              <w:t xml:space="preserve"> </w:t>
            </w:r>
            <w:r w:rsidRPr="003E341C">
              <w:t>variable</w:t>
            </w:r>
            <w:r w:rsidR="005141B7" w:rsidRPr="003E341C">
              <w:t xml:space="preserve"> </w:t>
            </w:r>
            <w:r w:rsidRPr="003E341C">
              <w:t>is</w:t>
            </w:r>
            <w:r w:rsidR="005141B7" w:rsidRPr="003E341C">
              <w:t xml:space="preserve"> </w:t>
            </w:r>
            <w:r w:rsidRPr="003E341C">
              <w:t>SVTV,</w:t>
            </w:r>
            <w:r w:rsidR="005141B7" w:rsidRPr="003E341C">
              <w:t xml:space="preserve"> </w:t>
            </w:r>
            <w:r w:rsidRPr="003E341C">
              <w:t>then</w:t>
            </w:r>
            <w:r w:rsidR="005141B7" w:rsidRPr="003E341C">
              <w:t xml:space="preserve"> </w:t>
            </w:r>
            <w:r w:rsidRPr="003E341C">
              <w:t>a</w:t>
            </w:r>
            <w:r w:rsidR="00592176" w:rsidRPr="003E341C">
              <w:t xml:space="preserve"> file listing the</w:t>
            </w:r>
            <w:r w:rsidR="005141B7" w:rsidRPr="003E341C">
              <w:t xml:space="preserve"> </w:t>
            </w:r>
            <w:r w:rsidR="006D7105" w:rsidRPr="003E341C">
              <w:t>Net</w:t>
            </w:r>
            <w:r w:rsidR="00DD7C6A" w:rsidRPr="003E341C">
              <w:t>CDF</w:t>
            </w:r>
            <w:r w:rsidR="005141B7" w:rsidRPr="003E341C">
              <w:t xml:space="preserve"> </w:t>
            </w:r>
            <w:r w:rsidRPr="003E341C">
              <w:t>files</w:t>
            </w:r>
            <w:r w:rsidR="005141B7" w:rsidRPr="003E341C">
              <w:t xml:space="preserve"> </w:t>
            </w:r>
            <w:r w:rsidR="00592176" w:rsidRPr="003E341C">
              <w:t xml:space="preserve">that hold the input values for </w:t>
            </w:r>
            <w:r w:rsidR="006D7105" w:rsidRPr="003E341C">
              <w:t>multiple</w:t>
            </w:r>
            <w:r w:rsidR="00592176" w:rsidRPr="003E341C">
              <w:t xml:space="preserve"> time step is given</w:t>
            </w:r>
          </w:p>
        </w:tc>
      </w:tr>
      <w:tr w:rsidR="00A15721" w:rsidRPr="00E04F3B" w14:paraId="66151690" w14:textId="77777777" w:rsidTr="009628A9">
        <w:trPr>
          <w:trHeight w:val="233"/>
        </w:trPr>
        <w:tc>
          <w:tcPr>
            <w:tcW w:w="1908" w:type="dxa"/>
            <w:vMerge/>
          </w:tcPr>
          <w:p w14:paraId="5F37A4DD" w14:textId="77777777" w:rsidR="00A15721" w:rsidRPr="003E341C" w:rsidRDefault="00A15721" w:rsidP="00DF3ACB">
            <w:pPr>
              <w:contextualSpacing/>
            </w:pPr>
          </w:p>
        </w:tc>
        <w:tc>
          <w:tcPr>
            <w:tcW w:w="824" w:type="dxa"/>
          </w:tcPr>
          <w:p w14:paraId="74BCA91E" w14:textId="77777777" w:rsidR="00A15721" w:rsidRPr="003E341C" w:rsidRDefault="00A15721" w:rsidP="00DF3ACB">
            <w:pPr>
              <w:contextualSpacing/>
            </w:pPr>
            <w:r w:rsidRPr="003E341C">
              <w:t>5</w:t>
            </w:r>
          </w:p>
        </w:tc>
        <w:tc>
          <w:tcPr>
            <w:tcW w:w="796" w:type="dxa"/>
          </w:tcPr>
          <w:p w14:paraId="04B0E740" w14:textId="77777777" w:rsidR="00A15721" w:rsidRPr="003E341C" w:rsidRDefault="00A15721" w:rsidP="00DF3ACB">
            <w:pPr>
              <w:contextualSpacing/>
            </w:pPr>
            <w:r w:rsidRPr="003E341C">
              <w:t>text</w:t>
            </w:r>
          </w:p>
        </w:tc>
        <w:tc>
          <w:tcPr>
            <w:tcW w:w="6300" w:type="dxa"/>
          </w:tcPr>
          <w:p w14:paraId="11A445C3" w14:textId="77777777" w:rsidR="00A15721" w:rsidRPr="003E341C" w:rsidRDefault="00A15721"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specifies</w:t>
            </w:r>
            <w:r w:rsidR="005141B7" w:rsidRPr="003E341C">
              <w:t xml:space="preserve"> </w:t>
            </w:r>
            <w:r w:rsidRPr="003E341C">
              <w:t>gridded</w:t>
            </w:r>
            <w:r w:rsidR="005141B7" w:rsidRPr="003E341C">
              <w:t xml:space="preserve"> </w:t>
            </w:r>
            <w:r w:rsidRPr="003E341C">
              <w:t>output</w:t>
            </w:r>
            <w:r w:rsidR="005141B7" w:rsidRPr="003E341C">
              <w:t xml:space="preserve"> </w:t>
            </w:r>
          </w:p>
        </w:tc>
      </w:tr>
      <w:tr w:rsidR="001225AD" w:rsidRPr="00E04F3B" w14:paraId="557E0876" w14:textId="77777777" w:rsidTr="009628A9">
        <w:trPr>
          <w:trHeight w:val="91"/>
        </w:trPr>
        <w:tc>
          <w:tcPr>
            <w:tcW w:w="1908" w:type="dxa"/>
            <w:vMerge/>
          </w:tcPr>
          <w:p w14:paraId="520F9284" w14:textId="77777777" w:rsidR="001225AD" w:rsidRPr="003E341C" w:rsidRDefault="001225AD" w:rsidP="00DF3ACB">
            <w:pPr>
              <w:contextualSpacing/>
            </w:pPr>
          </w:p>
        </w:tc>
        <w:tc>
          <w:tcPr>
            <w:tcW w:w="824" w:type="dxa"/>
          </w:tcPr>
          <w:p w14:paraId="3A74A3A0" w14:textId="77777777" w:rsidR="001225AD" w:rsidRPr="003E341C" w:rsidRDefault="00414469" w:rsidP="00DF3ACB">
            <w:pPr>
              <w:contextualSpacing/>
            </w:pPr>
            <w:r w:rsidRPr="003E341C">
              <w:t>6</w:t>
            </w:r>
          </w:p>
        </w:tc>
        <w:tc>
          <w:tcPr>
            <w:tcW w:w="796" w:type="dxa"/>
          </w:tcPr>
          <w:p w14:paraId="27B60A84" w14:textId="77777777" w:rsidR="001225AD" w:rsidRPr="003E341C" w:rsidRDefault="001225AD" w:rsidP="00DF3ACB">
            <w:pPr>
              <w:contextualSpacing/>
            </w:pPr>
            <w:r w:rsidRPr="003E341C">
              <w:t>text</w:t>
            </w:r>
          </w:p>
        </w:tc>
        <w:tc>
          <w:tcPr>
            <w:tcW w:w="6300" w:type="dxa"/>
          </w:tcPr>
          <w:p w14:paraId="07B13BD7" w14:textId="48389E2F" w:rsidR="00B31929" w:rsidRDefault="001225AD" w:rsidP="00B31929">
            <w:pPr>
              <w:contextualSpacing/>
            </w:pPr>
            <w:r w:rsidRPr="003E341C">
              <w:t>Name</w:t>
            </w:r>
            <w:r w:rsidR="005141B7" w:rsidRPr="003E341C">
              <w:t xml:space="preserve"> </w:t>
            </w:r>
            <w:r w:rsidRPr="003E341C">
              <w:t>of</w:t>
            </w:r>
            <w:r w:rsidR="005141B7" w:rsidRPr="003E341C">
              <w:t xml:space="preserve"> </w:t>
            </w:r>
            <w:r w:rsidRPr="003E341C">
              <w:t>a</w:t>
            </w:r>
            <w:r w:rsidR="005141B7" w:rsidRPr="003E341C">
              <w:t xml:space="preserve"> </w:t>
            </w:r>
            <w:r w:rsidRPr="003E341C">
              <w:t>2D</w:t>
            </w:r>
            <w:r w:rsidR="005141B7" w:rsidRPr="003E341C">
              <w:t xml:space="preserve"> </w:t>
            </w:r>
            <w:r w:rsidR="00B31929" w:rsidRPr="003E341C">
              <w:t xml:space="preserve">netCDF </w:t>
            </w:r>
            <w:r w:rsidRPr="003E341C">
              <w:t>file</w:t>
            </w:r>
            <w:r w:rsidR="005141B7" w:rsidRPr="003E341C">
              <w:t xml:space="preserve"> </w:t>
            </w:r>
            <w:r w:rsidRPr="003E341C">
              <w:t>that</w:t>
            </w:r>
            <w:r w:rsidR="005141B7" w:rsidRPr="003E341C">
              <w:t xml:space="preserve"> </w:t>
            </w:r>
            <w:r w:rsidRPr="003E341C">
              <w:t>contains</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B31929">
              <w:t xml:space="preserve"> followed by </w:t>
            </w:r>
            <w:r w:rsidR="006D31BF">
              <w:t>tag</w:t>
            </w:r>
            <w:r w:rsidR="00B31929">
              <w:t xml:space="preserve"> value pairs giving the name of the X-coordinate, Y-coordinate and name of variable used to define the watershed.  </w:t>
            </w:r>
            <w:r w:rsidR="006D31BF">
              <w:t>Tag</w:t>
            </w:r>
            <w:r w:rsidR="00B31929">
              <w:t xml:space="preserve"> value pairs are separated by semicolons, with the </w:t>
            </w:r>
            <w:r w:rsidR="006D31BF">
              <w:t>tag</w:t>
            </w:r>
            <w:r w:rsidR="00B31929">
              <w:t xml:space="preserve"> and value separated by a colon.  Valid </w:t>
            </w:r>
            <w:r w:rsidR="006D31BF">
              <w:t>tags</w:t>
            </w:r>
            <w:r w:rsidR="00B31929">
              <w:t xml:space="preserve"> are X, Y, and D for the X-coordinate, Y-coordinate and data respectively. If the netDCF file is such that the Y-coordinate is the first dimension, X-coordinate the second dimension, then X and Y do not need to be given.  However D for the data value name always needs to be given.  E.g.</w:t>
            </w:r>
          </w:p>
          <w:p w14:paraId="09499D0A" w14:textId="77777777" w:rsidR="00B31929" w:rsidRDefault="00B31929" w:rsidP="00B31929">
            <w:pPr>
              <w:contextualSpacing/>
            </w:pPr>
            <w:r>
              <w:t>Watershed.nc;D:IDnumber</w:t>
            </w:r>
          </w:p>
          <w:p w14:paraId="0DBE382F" w14:textId="4A1390E4" w:rsidR="001225AD" w:rsidRPr="003E341C" w:rsidRDefault="00B31929" w:rsidP="00B31929">
            <w:pPr>
              <w:contextualSpacing/>
            </w:pPr>
            <w:r>
              <w:t>is a valid line 6.</w:t>
            </w:r>
          </w:p>
        </w:tc>
      </w:tr>
      <w:tr w:rsidR="001225AD" w:rsidRPr="00E04F3B" w14:paraId="11633F22" w14:textId="77777777" w:rsidTr="009628A9">
        <w:trPr>
          <w:trHeight w:val="91"/>
        </w:trPr>
        <w:tc>
          <w:tcPr>
            <w:tcW w:w="1908" w:type="dxa"/>
            <w:vMerge/>
          </w:tcPr>
          <w:p w14:paraId="5F178935" w14:textId="681A2BB2" w:rsidR="001225AD" w:rsidRPr="003E341C" w:rsidRDefault="001225AD" w:rsidP="00DF3ACB">
            <w:pPr>
              <w:contextualSpacing/>
            </w:pPr>
          </w:p>
        </w:tc>
        <w:tc>
          <w:tcPr>
            <w:tcW w:w="824" w:type="dxa"/>
          </w:tcPr>
          <w:p w14:paraId="24F79723" w14:textId="6BAA69DF" w:rsidR="001225AD" w:rsidRPr="003E341C" w:rsidRDefault="00B31929" w:rsidP="00DF3ACB">
            <w:pPr>
              <w:contextualSpacing/>
            </w:pPr>
            <w:r>
              <w:t>7</w:t>
            </w:r>
          </w:p>
        </w:tc>
        <w:tc>
          <w:tcPr>
            <w:tcW w:w="796" w:type="dxa"/>
          </w:tcPr>
          <w:p w14:paraId="496DEE3C" w14:textId="77777777" w:rsidR="001225AD" w:rsidRPr="003E341C" w:rsidRDefault="001225AD" w:rsidP="00DF3ACB">
            <w:pPr>
              <w:contextualSpacing/>
            </w:pPr>
            <w:r w:rsidRPr="003E341C">
              <w:t>text</w:t>
            </w:r>
          </w:p>
        </w:tc>
        <w:tc>
          <w:tcPr>
            <w:tcW w:w="6300" w:type="dxa"/>
          </w:tcPr>
          <w:p w14:paraId="19594971" w14:textId="77777777" w:rsidR="001225AD" w:rsidRPr="003E341C" w:rsidRDefault="001225AD" w:rsidP="00DF3ACB">
            <w:pPr>
              <w:contextualSpacing/>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that</w:t>
            </w:r>
            <w:r w:rsidR="005141B7" w:rsidRPr="003E341C">
              <w:t xml:space="preserve"> </w:t>
            </w:r>
            <w:r w:rsidRPr="003E341C">
              <w:t>specifies</w:t>
            </w:r>
            <w:r w:rsidR="005141B7" w:rsidRPr="003E341C">
              <w:t xml:space="preserve"> </w:t>
            </w:r>
            <w:r w:rsidRPr="003E341C">
              <w:t>the</w:t>
            </w:r>
            <w:r w:rsidR="005141B7" w:rsidRPr="003E341C">
              <w:t xml:space="preserve"> </w:t>
            </w:r>
            <w:r w:rsidRPr="003E341C">
              <w:t>aggregated</w:t>
            </w:r>
            <w:r w:rsidR="005141B7" w:rsidRPr="003E341C">
              <w:t xml:space="preserve"> </w:t>
            </w:r>
            <w:r w:rsidRPr="003E341C">
              <w:t>variables</w:t>
            </w:r>
            <w:r w:rsidR="005141B7" w:rsidRPr="003E341C">
              <w:t xml:space="preserve"> </w:t>
            </w:r>
            <w:r w:rsidRPr="003E341C">
              <w:t>to</w:t>
            </w:r>
            <w:r w:rsidR="005141B7" w:rsidRPr="003E341C">
              <w:t xml:space="preserve"> </w:t>
            </w:r>
            <w:r w:rsidRPr="003E341C">
              <w:t>be</w:t>
            </w:r>
            <w:r w:rsidR="005141B7" w:rsidRPr="003E341C">
              <w:t xml:space="preserve"> </w:t>
            </w:r>
            <w:r w:rsidRPr="003E341C">
              <w:t>output</w:t>
            </w:r>
            <w:r w:rsidR="005141B7" w:rsidRPr="003E341C">
              <w:t xml:space="preserve"> </w:t>
            </w:r>
          </w:p>
        </w:tc>
      </w:tr>
      <w:tr w:rsidR="001225AD" w:rsidRPr="00E04F3B" w14:paraId="01C51B85" w14:textId="77777777" w:rsidTr="009628A9">
        <w:trPr>
          <w:trHeight w:val="91"/>
        </w:trPr>
        <w:tc>
          <w:tcPr>
            <w:tcW w:w="1908" w:type="dxa"/>
            <w:vMerge/>
          </w:tcPr>
          <w:p w14:paraId="2779AEFB" w14:textId="77777777" w:rsidR="001225AD" w:rsidRPr="003E341C" w:rsidRDefault="001225AD" w:rsidP="00DF3ACB">
            <w:pPr>
              <w:contextualSpacing/>
            </w:pPr>
          </w:p>
        </w:tc>
        <w:tc>
          <w:tcPr>
            <w:tcW w:w="824" w:type="dxa"/>
          </w:tcPr>
          <w:p w14:paraId="023A8C6F" w14:textId="03AC7133" w:rsidR="001225AD" w:rsidRPr="003E341C" w:rsidRDefault="00B31929" w:rsidP="00DF3ACB">
            <w:pPr>
              <w:contextualSpacing/>
            </w:pPr>
            <w:r>
              <w:t>8</w:t>
            </w:r>
          </w:p>
        </w:tc>
        <w:tc>
          <w:tcPr>
            <w:tcW w:w="796" w:type="dxa"/>
          </w:tcPr>
          <w:p w14:paraId="1B2A291C" w14:textId="77777777" w:rsidR="001225AD" w:rsidRPr="003E341C" w:rsidRDefault="001225AD" w:rsidP="00DF3ACB">
            <w:pPr>
              <w:contextualSpacing/>
            </w:pPr>
            <w:r w:rsidRPr="003E341C">
              <w:t>text</w:t>
            </w:r>
          </w:p>
        </w:tc>
        <w:tc>
          <w:tcPr>
            <w:tcW w:w="6300" w:type="dxa"/>
          </w:tcPr>
          <w:p w14:paraId="3B77E626" w14:textId="77777777" w:rsidR="001225AD" w:rsidRPr="003E341C" w:rsidRDefault="001225AD" w:rsidP="00DF3ACB">
            <w:pPr>
              <w:contextualSpacing/>
              <w:rPr>
                <w:b/>
              </w:rPr>
            </w:pPr>
            <w:r w:rsidRPr="003E341C">
              <w:t>Name</w:t>
            </w:r>
            <w:r w:rsidR="005141B7" w:rsidRPr="003E341C">
              <w:t xml:space="preserve"> </w:t>
            </w:r>
            <w:r w:rsidRPr="003E341C">
              <w:t>of</w:t>
            </w:r>
            <w:r w:rsidR="005141B7" w:rsidRPr="003E341C">
              <w:t xml:space="preserve"> </w:t>
            </w:r>
            <w:r w:rsidRPr="003E341C">
              <w:t>file</w:t>
            </w:r>
            <w:r w:rsidR="005141B7" w:rsidRPr="003E341C">
              <w:t xml:space="preserve"> </w:t>
            </w:r>
            <w:r w:rsidRPr="003E341C">
              <w:t>where</w:t>
            </w:r>
            <w:r w:rsidR="005141B7" w:rsidRPr="003E341C">
              <w:t xml:space="preserve"> </w:t>
            </w:r>
            <w:r w:rsidRPr="003E341C">
              <w:t>aggregated</w:t>
            </w:r>
            <w:r w:rsidR="005141B7" w:rsidRPr="003E341C">
              <w:t xml:space="preserve"> </w:t>
            </w:r>
            <w:r w:rsidRPr="003E341C">
              <w:t>outputs</w:t>
            </w:r>
            <w:r w:rsidR="005141B7" w:rsidRPr="003E341C">
              <w:t xml:space="preserve"> </w:t>
            </w:r>
            <w:r w:rsidRPr="003E341C">
              <w:t>will</w:t>
            </w:r>
            <w:r w:rsidR="005141B7" w:rsidRPr="003E341C">
              <w:t xml:space="preserve"> </w:t>
            </w:r>
            <w:r w:rsidRPr="003E341C">
              <w:t>be</w:t>
            </w:r>
            <w:r w:rsidR="005141B7" w:rsidRPr="003E341C">
              <w:t xml:space="preserve"> </w:t>
            </w:r>
            <w:r w:rsidRPr="003E341C">
              <w:t>written</w:t>
            </w:r>
          </w:p>
        </w:tc>
      </w:tr>
      <w:tr w:rsidR="001225AD" w:rsidRPr="00E04F3B" w14:paraId="7ED88017" w14:textId="77777777" w:rsidTr="00963A6C">
        <w:trPr>
          <w:trHeight w:val="1979"/>
        </w:trPr>
        <w:tc>
          <w:tcPr>
            <w:tcW w:w="1908" w:type="dxa"/>
          </w:tcPr>
          <w:p w14:paraId="01BD7D62" w14:textId="77777777" w:rsidR="001225AD" w:rsidRPr="003E341C" w:rsidRDefault="001225AD" w:rsidP="00DF3ACB">
            <w:pPr>
              <w:contextualSpacing/>
            </w:pPr>
            <w:r w:rsidRPr="003E341C">
              <w:t>Example</w:t>
            </w:r>
            <w:r w:rsidR="005141B7" w:rsidRPr="003E341C">
              <w:t xml:space="preserve"> </w:t>
            </w:r>
            <w:r w:rsidRPr="003E341C">
              <w:t>file</w:t>
            </w:r>
          </w:p>
        </w:tc>
        <w:tc>
          <w:tcPr>
            <w:tcW w:w="7920" w:type="dxa"/>
            <w:gridSpan w:val="3"/>
          </w:tcPr>
          <w:p w14:paraId="5D7FD7B1" w14:textId="77777777" w:rsidR="001225AD" w:rsidRPr="003E341C" w:rsidRDefault="00FF12FA" w:rsidP="00DF3ACB">
            <w:pPr>
              <w:autoSpaceDE w:val="0"/>
              <w:autoSpaceDN w:val="0"/>
              <w:adjustRightInd w:val="0"/>
              <w:contextualSpacing/>
            </w:pPr>
            <w:r w:rsidRPr="003E341C">
              <w:t>UEBGrid</w:t>
            </w:r>
            <w:r w:rsidR="005141B7" w:rsidRPr="003E341C">
              <w:t xml:space="preserve"> </w:t>
            </w:r>
            <w:r w:rsidR="000855B2" w:rsidRPr="003E341C">
              <w:t>M</w:t>
            </w:r>
            <w:r w:rsidR="001225AD" w:rsidRPr="003E341C">
              <w:t>odel</w:t>
            </w:r>
            <w:r w:rsidR="005141B7" w:rsidRPr="003E341C">
              <w:t xml:space="preserve"> </w:t>
            </w:r>
            <w:r w:rsidR="001225AD" w:rsidRPr="003E341C">
              <w:t>Driver</w:t>
            </w:r>
          </w:p>
          <w:p w14:paraId="0C828FE5" w14:textId="77777777" w:rsidR="001225AD" w:rsidRPr="003E341C" w:rsidRDefault="002E1CF1" w:rsidP="00DF3ACB">
            <w:pPr>
              <w:contextualSpacing/>
            </w:pPr>
            <w:r w:rsidRPr="003E341C">
              <w:t>param.dat</w:t>
            </w:r>
          </w:p>
          <w:p w14:paraId="07D6F3ED" w14:textId="09BB5B3A" w:rsidR="001225AD" w:rsidRPr="003E341C" w:rsidRDefault="00E57B65" w:rsidP="00DF3ACB">
            <w:pPr>
              <w:contextualSpacing/>
            </w:pPr>
            <w:r w:rsidRPr="003E341C">
              <w:t>siteinitial</w:t>
            </w:r>
            <w:r w:rsidR="002E1CF1" w:rsidRPr="003E341C">
              <w:t>.dat</w:t>
            </w:r>
          </w:p>
          <w:p w14:paraId="5C587342" w14:textId="77777777" w:rsidR="001225AD" w:rsidRPr="003E341C" w:rsidRDefault="002E1CF1" w:rsidP="00DF3ACB">
            <w:pPr>
              <w:contextualSpacing/>
            </w:pPr>
            <w:r w:rsidRPr="003E341C">
              <w:t>inputcontrol.dat</w:t>
            </w:r>
          </w:p>
          <w:p w14:paraId="484A929A" w14:textId="77777777" w:rsidR="001225AD" w:rsidRPr="003E341C" w:rsidRDefault="002E1CF1" w:rsidP="00DF3ACB">
            <w:pPr>
              <w:contextualSpacing/>
            </w:pPr>
            <w:r w:rsidRPr="003E341C">
              <w:t>outputcontrol.dat</w:t>
            </w:r>
          </w:p>
          <w:p w14:paraId="6FE6FFCD" w14:textId="7916370B" w:rsidR="001225AD" w:rsidRPr="003E341C" w:rsidRDefault="008B26B0" w:rsidP="00DF3ACB">
            <w:pPr>
              <w:contextualSpacing/>
            </w:pPr>
            <w:r w:rsidRPr="003E341C">
              <w:t>watershed.nc</w:t>
            </w:r>
            <w:r w:rsidR="00B31929">
              <w:t>;X:longitude;Y:latitude;D:IDnumber</w:t>
            </w:r>
          </w:p>
          <w:p w14:paraId="0BF03DDB" w14:textId="02996002" w:rsidR="001225AD" w:rsidRPr="003E341C" w:rsidRDefault="002E1CF1" w:rsidP="00DF3ACB">
            <w:pPr>
              <w:contextualSpacing/>
            </w:pPr>
            <w:r w:rsidRPr="003E341C">
              <w:t>Aggregateoutputcontrol.dat</w:t>
            </w:r>
          </w:p>
          <w:p w14:paraId="1A81C112" w14:textId="77777777" w:rsidR="00655966" w:rsidRPr="003E341C" w:rsidRDefault="001225AD" w:rsidP="00DF3ACB">
            <w:pPr>
              <w:contextualSpacing/>
            </w:pPr>
            <w:r w:rsidRPr="003E341C">
              <w:t>AggregatedOutput</w:t>
            </w:r>
            <w:r w:rsidR="002E1CF1" w:rsidRPr="003E341C">
              <w:t>.dat</w:t>
            </w:r>
          </w:p>
        </w:tc>
      </w:tr>
    </w:tbl>
    <w:p w14:paraId="52B6E72B" w14:textId="77777777" w:rsidR="0049770E" w:rsidRPr="003E341C" w:rsidRDefault="0049770E" w:rsidP="00DF3ACB">
      <w:pPr>
        <w:spacing w:after="0" w:line="240" w:lineRule="auto"/>
        <w:contextualSpacing/>
      </w:pPr>
    </w:p>
    <w:tbl>
      <w:tblPr>
        <w:tblStyle w:val="TableGrid"/>
        <w:tblW w:w="9828" w:type="dxa"/>
        <w:tblLook w:val="01E0" w:firstRow="1" w:lastRow="1" w:firstColumn="1" w:lastColumn="1" w:noHBand="0" w:noVBand="0"/>
      </w:tblPr>
      <w:tblGrid>
        <w:gridCol w:w="1638"/>
        <w:gridCol w:w="8190"/>
      </w:tblGrid>
      <w:tr w:rsidR="00DD6863" w:rsidRPr="00E04F3B" w14:paraId="7A137B76" w14:textId="77777777" w:rsidTr="0040158D">
        <w:tc>
          <w:tcPr>
            <w:tcW w:w="1638" w:type="dxa"/>
          </w:tcPr>
          <w:p w14:paraId="4DCF3D5A"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Name</w:t>
            </w:r>
          </w:p>
        </w:tc>
        <w:tc>
          <w:tcPr>
            <w:tcW w:w="8190" w:type="dxa"/>
            <w:shd w:val="clear" w:color="auto" w:fill="CCCCCC"/>
          </w:tcPr>
          <w:p w14:paraId="227192A5" w14:textId="77777777" w:rsidR="00DD6863" w:rsidRPr="003E341C" w:rsidRDefault="00DD6863" w:rsidP="00DF3ACB">
            <w:pPr>
              <w:contextualSpacing/>
              <w:rPr>
                <w:b/>
              </w:rPr>
            </w:pPr>
            <w:r w:rsidRPr="003E341C">
              <w:rPr>
                <w:b/>
              </w:rPr>
              <w:t>param.dat</w:t>
            </w:r>
          </w:p>
        </w:tc>
      </w:tr>
      <w:tr w:rsidR="00DD6863" w:rsidRPr="00E04F3B" w14:paraId="112413A4" w14:textId="77777777" w:rsidTr="0040158D">
        <w:tc>
          <w:tcPr>
            <w:tcW w:w="1638" w:type="dxa"/>
          </w:tcPr>
          <w:p w14:paraId="58744E8F"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Function</w:t>
            </w:r>
          </w:p>
        </w:tc>
        <w:tc>
          <w:tcPr>
            <w:tcW w:w="8190" w:type="dxa"/>
          </w:tcPr>
          <w:p w14:paraId="00F6A4FC" w14:textId="77777777" w:rsidR="00DD6863" w:rsidRPr="003E341C" w:rsidRDefault="00DD6863" w:rsidP="00DF3ACB">
            <w:pPr>
              <w:contextualSpacing/>
            </w:pPr>
            <w:r w:rsidRPr="003E341C">
              <w:t>Provides</w:t>
            </w:r>
            <w:r w:rsidR="005141B7" w:rsidRPr="003E341C">
              <w:t xml:space="preserve"> </w:t>
            </w:r>
            <w:r w:rsidRPr="003E341C">
              <w:t>the</w:t>
            </w:r>
            <w:r w:rsidR="005141B7" w:rsidRPr="003E341C">
              <w:t xml:space="preserve"> </w:t>
            </w:r>
            <w:r w:rsidRPr="003E341C">
              <w:t>parameter</w:t>
            </w:r>
            <w:r w:rsidR="005141B7" w:rsidRPr="003E341C">
              <w:t xml:space="preserve"> </w:t>
            </w:r>
            <w:r w:rsidRPr="003E341C">
              <w:t>values</w:t>
            </w:r>
            <w:r w:rsidR="005141B7" w:rsidRPr="003E341C">
              <w:t xml:space="preserve"> </w:t>
            </w:r>
            <w:r w:rsidRPr="003E341C">
              <w:t>for</w:t>
            </w:r>
            <w:r w:rsidR="005141B7" w:rsidRPr="003E341C">
              <w:t xml:space="preserve"> </w:t>
            </w:r>
            <w:r w:rsidRPr="003E341C">
              <w:t>the</w:t>
            </w:r>
            <w:r w:rsidR="005141B7" w:rsidRPr="003E341C">
              <w:t xml:space="preserve"> </w:t>
            </w:r>
            <w:r w:rsidRPr="003E341C">
              <w:t>model</w:t>
            </w:r>
          </w:p>
        </w:tc>
      </w:tr>
      <w:tr w:rsidR="00DD6863" w:rsidRPr="00E04F3B" w14:paraId="2F71662F" w14:textId="77777777" w:rsidTr="0040158D">
        <w:tc>
          <w:tcPr>
            <w:tcW w:w="1638" w:type="dxa"/>
          </w:tcPr>
          <w:p w14:paraId="301247FB" w14:textId="77777777" w:rsidR="00DD6863" w:rsidRPr="003E341C" w:rsidRDefault="00DD6863" w:rsidP="00DF3ACB">
            <w:pPr>
              <w:contextualSpacing/>
              <w:rPr>
                <w:b/>
              </w:rPr>
            </w:pPr>
            <w:r w:rsidRPr="003E341C">
              <w:rPr>
                <w:b/>
              </w:rPr>
              <w:lastRenderedPageBreak/>
              <w:t>File</w:t>
            </w:r>
            <w:r w:rsidR="005141B7" w:rsidRPr="003E341C">
              <w:rPr>
                <w:b/>
              </w:rPr>
              <w:t xml:space="preserve"> </w:t>
            </w:r>
            <w:r w:rsidRPr="003E341C">
              <w:rPr>
                <w:b/>
              </w:rPr>
              <w:t>Format</w:t>
            </w:r>
          </w:p>
        </w:tc>
        <w:tc>
          <w:tcPr>
            <w:tcW w:w="8190" w:type="dxa"/>
            <w:tcBorders>
              <w:bottom w:val="single" w:sz="4" w:space="0" w:color="auto"/>
            </w:tcBorders>
          </w:tcPr>
          <w:p w14:paraId="48603F83" w14:textId="77777777" w:rsidR="00DD6863" w:rsidRPr="003E341C" w:rsidRDefault="00DD6863" w:rsidP="00DF3ACB">
            <w:pPr>
              <w:contextualSpacing/>
            </w:pPr>
            <w:r w:rsidRPr="003E341C">
              <w:t>First</w:t>
            </w:r>
            <w:r w:rsidR="005141B7" w:rsidRPr="003E341C">
              <w:t xml:space="preserve"> </w:t>
            </w:r>
            <w:r w:rsidRPr="003E341C">
              <w:t>line</w:t>
            </w:r>
            <w:r w:rsidR="005141B7" w:rsidRPr="003E341C">
              <w:t xml:space="preserve"> </w:t>
            </w:r>
            <w:r w:rsidRPr="003E341C">
              <w:t>is</w:t>
            </w:r>
            <w:r w:rsidR="005141B7" w:rsidRPr="003E341C">
              <w:t xml:space="preserve"> </w:t>
            </w:r>
            <w:r w:rsidRPr="003E341C">
              <w:t>the</w:t>
            </w:r>
            <w:r w:rsidR="005141B7" w:rsidRPr="003E341C">
              <w:t xml:space="preserve"> </w:t>
            </w:r>
            <w:r w:rsidRPr="003E341C">
              <w:t>header</w:t>
            </w:r>
            <w:r w:rsidR="00766CF3" w:rsidRPr="003E341C">
              <w:t xml:space="preserve"> that is not parsed</w:t>
            </w:r>
            <w:r w:rsidRPr="003E341C">
              <w:t>.</w:t>
            </w:r>
            <w:r w:rsidR="005141B7" w:rsidRPr="003E341C">
              <w:t xml:space="preserve"> </w:t>
            </w:r>
            <w:r w:rsidRPr="003E341C">
              <w:t>The</w:t>
            </w:r>
            <w:r w:rsidR="005141B7" w:rsidRPr="003E341C">
              <w:t xml:space="preserve"> </w:t>
            </w:r>
            <w:r w:rsidRPr="003E341C">
              <w:t>remaining</w:t>
            </w:r>
            <w:r w:rsidR="005141B7" w:rsidRPr="003E341C">
              <w:t xml:space="preserve"> </w:t>
            </w:r>
            <w:r w:rsidRPr="003E341C">
              <w:t>lines</w:t>
            </w:r>
            <w:r w:rsidR="005141B7" w:rsidRPr="003E341C">
              <w:t xml:space="preserve"> </w:t>
            </w:r>
            <w:r w:rsidRPr="003E341C">
              <w:t>are</w:t>
            </w:r>
            <w:r w:rsidR="005141B7" w:rsidRPr="003E341C">
              <w:t xml:space="preserve"> </w:t>
            </w:r>
            <w:r w:rsidRPr="003E341C">
              <w:t>read</w:t>
            </w:r>
            <w:r w:rsidR="005141B7" w:rsidRPr="003E341C">
              <w:t xml:space="preserve"> </w:t>
            </w:r>
            <w:r w:rsidRPr="003E341C">
              <w:t>in</w:t>
            </w:r>
            <w:r w:rsidR="005141B7" w:rsidRPr="003E341C">
              <w:t xml:space="preserve"> </w:t>
            </w:r>
            <w:r w:rsidRPr="003E341C">
              <w:t>pairs.</w:t>
            </w:r>
            <w:r w:rsidR="005141B7" w:rsidRPr="003E341C">
              <w:t xml:space="preserve">  </w:t>
            </w:r>
            <w:r w:rsidRPr="003E341C">
              <w:t>The</w:t>
            </w:r>
            <w:r w:rsidR="005141B7" w:rsidRPr="003E341C">
              <w:t xml:space="preserve"> </w:t>
            </w:r>
            <w:r w:rsidRPr="003E341C">
              <w:t>first</w:t>
            </w:r>
            <w:r w:rsidR="005141B7" w:rsidRPr="003E341C">
              <w:t xml:space="preserve"> </w:t>
            </w:r>
            <w:r w:rsidRPr="003E341C">
              <w:t>line</w:t>
            </w:r>
            <w:r w:rsidR="005141B7" w:rsidRPr="003E341C">
              <w:t xml:space="preserve"> </w:t>
            </w:r>
            <w:r w:rsidRPr="003E341C">
              <w:t>in</w:t>
            </w:r>
            <w:r w:rsidR="005141B7" w:rsidRPr="003E341C">
              <w:t xml:space="preserve"> </w:t>
            </w:r>
            <w:r w:rsidRPr="003E341C">
              <w:t>the</w:t>
            </w:r>
            <w:r w:rsidR="005141B7" w:rsidRPr="003E341C">
              <w:t xml:space="preserve"> </w:t>
            </w:r>
            <w:r w:rsidRPr="003E341C">
              <w:t>pair</w:t>
            </w:r>
            <w:r w:rsidR="005141B7" w:rsidRPr="003E341C">
              <w:t xml:space="preserve"> </w:t>
            </w:r>
            <w:r w:rsidRPr="003E341C">
              <w:t>starts</w:t>
            </w:r>
            <w:r w:rsidR="005141B7" w:rsidRPr="003E341C">
              <w:t xml:space="preserve"> </w:t>
            </w:r>
            <w:r w:rsidRPr="003E341C">
              <w:t>with</w:t>
            </w:r>
            <w:r w:rsidR="005141B7" w:rsidRPr="003E341C">
              <w:t xml:space="preserve"> </w:t>
            </w:r>
            <w:r w:rsidRPr="003E341C">
              <w:t>a</w:t>
            </w:r>
            <w:r w:rsidR="005141B7" w:rsidRPr="003E341C">
              <w:t xml:space="preserve"> </w:t>
            </w:r>
            <w:r w:rsidRPr="003E341C">
              <w:t>parameter</w:t>
            </w:r>
            <w:r w:rsidR="005141B7" w:rsidRPr="003E341C">
              <w:t xml:space="preserve"> </w:t>
            </w:r>
            <w:r w:rsidRPr="003E341C">
              <w:t>code</w:t>
            </w:r>
            <w:r w:rsidR="005141B7" w:rsidRPr="003E341C">
              <w:t xml:space="preserve"> </w:t>
            </w:r>
            <w:r w:rsidRPr="003E341C">
              <w:t>that</w:t>
            </w:r>
            <w:r w:rsidR="005141B7" w:rsidRPr="003E341C">
              <w:t xml:space="preserve"> </w:t>
            </w:r>
            <w:r w:rsidRPr="003E341C">
              <w:t>is</w:t>
            </w:r>
            <w:r w:rsidR="005141B7" w:rsidRPr="003E341C">
              <w:t xml:space="preserve"> </w:t>
            </w:r>
            <w:r w:rsidRPr="003E341C">
              <w:t>a</w:t>
            </w:r>
            <w:r w:rsidR="005141B7" w:rsidRPr="003E341C">
              <w:t xml:space="preserve"> </w:t>
            </w:r>
            <w:r w:rsidRPr="003E341C">
              <w:t>fixed</w:t>
            </w:r>
            <w:r w:rsidR="005141B7" w:rsidRPr="003E341C">
              <w:t xml:space="preserve"> </w:t>
            </w:r>
            <w:r w:rsidRPr="003E341C">
              <w:t>string</w:t>
            </w:r>
            <w:r w:rsidR="005141B7" w:rsidRPr="003E341C">
              <w:t xml:space="preserve"> </w:t>
            </w:r>
            <w:r w:rsidRPr="003E341C">
              <w:t>used</w:t>
            </w:r>
            <w:r w:rsidR="005141B7" w:rsidRPr="003E341C">
              <w:t xml:space="preserve"> </w:t>
            </w:r>
            <w:r w:rsidRPr="003E341C">
              <w:t>to</w:t>
            </w:r>
            <w:r w:rsidR="005141B7" w:rsidRPr="003E341C">
              <w:t xml:space="preserve"> </w:t>
            </w:r>
            <w:r w:rsidRPr="003E341C">
              <w:t>identify</w:t>
            </w:r>
            <w:r w:rsidR="005141B7" w:rsidRPr="003E341C">
              <w:t xml:space="preserve"> </w:t>
            </w:r>
            <w:r w:rsidRPr="003E341C">
              <w:t>what</w:t>
            </w:r>
            <w:r w:rsidR="005141B7" w:rsidRPr="003E341C">
              <w:t xml:space="preserve"> </w:t>
            </w:r>
            <w:r w:rsidRPr="003E341C">
              <w:t>parameter</w:t>
            </w:r>
            <w:r w:rsidR="005141B7" w:rsidRPr="003E341C">
              <w:t xml:space="preserve"> </w:t>
            </w:r>
            <w:r w:rsidRPr="003E341C">
              <w:t>value</w:t>
            </w:r>
            <w:r w:rsidR="005141B7" w:rsidRPr="003E341C">
              <w:t xml:space="preserve"> </w:t>
            </w:r>
            <w:r w:rsidRPr="003E341C">
              <w:t>comes</w:t>
            </w:r>
            <w:r w:rsidR="005141B7" w:rsidRPr="003E341C">
              <w:t xml:space="preserve"> </w:t>
            </w:r>
            <w:r w:rsidRPr="003E341C">
              <w:t>on</w:t>
            </w:r>
            <w:r w:rsidR="005141B7" w:rsidRPr="003E341C">
              <w:t xml:space="preserve"> </w:t>
            </w:r>
            <w:r w:rsidRPr="003E341C">
              <w:t>the</w:t>
            </w:r>
            <w:r w:rsidR="005141B7" w:rsidRPr="003E341C">
              <w:t xml:space="preserve"> </w:t>
            </w:r>
            <w:r w:rsidRPr="003E341C">
              <w:t>next</w:t>
            </w:r>
            <w:r w:rsidR="005141B7" w:rsidRPr="003E341C">
              <w:t xml:space="preserve"> </w:t>
            </w:r>
            <w:r w:rsidRPr="003E341C">
              <w:t>line.</w:t>
            </w:r>
            <w:r w:rsidR="005141B7" w:rsidRPr="003E341C">
              <w:t xml:space="preserve">  </w:t>
            </w:r>
            <w:r w:rsidRPr="003E341C">
              <w:t>The</w:t>
            </w:r>
            <w:r w:rsidR="005141B7" w:rsidRPr="003E341C">
              <w:t xml:space="preserve"> </w:t>
            </w:r>
            <w:r w:rsidRPr="003E341C">
              <w:t>code</w:t>
            </w:r>
            <w:r w:rsidR="005141B7" w:rsidRPr="003E341C">
              <w:t xml:space="preserve"> </w:t>
            </w:r>
            <w:r w:rsidRPr="003E341C">
              <w:t>ends</w:t>
            </w:r>
            <w:r w:rsidR="005141B7" w:rsidRPr="003E341C">
              <w:t xml:space="preserve"> </w:t>
            </w:r>
            <w:r w:rsidRPr="003E341C">
              <w:t>in</w:t>
            </w:r>
            <w:r w:rsidR="005141B7" w:rsidRPr="003E341C">
              <w:t xml:space="preserve"> </w:t>
            </w:r>
            <w:r w:rsidRPr="003E341C">
              <w:t>a</w:t>
            </w:r>
            <w:r w:rsidR="005141B7" w:rsidRPr="003E341C">
              <w:t xml:space="preserve"> </w:t>
            </w:r>
            <w:r w:rsidRPr="003E341C">
              <w:t>colon</w:t>
            </w:r>
            <w:r w:rsidR="005141B7" w:rsidRPr="003E341C">
              <w:t xml:space="preserve"> </w:t>
            </w:r>
            <w:r w:rsidRPr="003E341C">
              <w:t>":"</w:t>
            </w:r>
            <w:r w:rsidR="005141B7" w:rsidRPr="003E341C">
              <w:t xml:space="preserve"> </w:t>
            </w:r>
            <w:r w:rsidRPr="003E341C">
              <w:t>The</w:t>
            </w:r>
            <w:r w:rsidR="005141B7" w:rsidRPr="003E341C">
              <w:t xml:space="preserve"> </w:t>
            </w:r>
            <w:r w:rsidRPr="003E341C">
              <w:t>parameter</w:t>
            </w:r>
            <w:r w:rsidR="005141B7" w:rsidRPr="003E341C">
              <w:t xml:space="preserve"> </w:t>
            </w:r>
            <w:r w:rsidRPr="003E341C">
              <w:t>description</w:t>
            </w:r>
            <w:r w:rsidR="005141B7" w:rsidRPr="003E341C">
              <w:t xml:space="preserve"> </w:t>
            </w:r>
            <w:r w:rsidRPr="003E341C">
              <w:t>may</w:t>
            </w:r>
            <w:r w:rsidR="005141B7" w:rsidRPr="003E341C">
              <w:t xml:space="preserve"> </w:t>
            </w:r>
            <w:r w:rsidRPr="003E341C">
              <w:t>be</w:t>
            </w:r>
            <w:r w:rsidR="005141B7" w:rsidRPr="003E341C">
              <w:t xml:space="preserve"> </w:t>
            </w:r>
            <w:r w:rsidRPr="003E341C">
              <w:t>given</w:t>
            </w:r>
            <w:r w:rsidR="005141B7" w:rsidRPr="003E341C">
              <w:t xml:space="preserve"> </w:t>
            </w:r>
            <w:r w:rsidRPr="003E341C">
              <w:t>following</w:t>
            </w:r>
            <w:r w:rsidR="005141B7" w:rsidRPr="003E341C">
              <w:t xml:space="preserve"> </w:t>
            </w:r>
            <w:r w:rsidRPr="003E341C">
              <w:t>the</w:t>
            </w:r>
            <w:r w:rsidR="005141B7" w:rsidRPr="003E341C">
              <w:t xml:space="preserve"> </w:t>
            </w:r>
            <w:r w:rsidRPr="003E341C">
              <w:t>colon</w:t>
            </w:r>
            <w:r w:rsidR="005141B7" w:rsidRPr="003E341C">
              <w:t xml:space="preserve"> </w:t>
            </w:r>
            <w:r w:rsidRPr="003E341C">
              <w:t>and</w:t>
            </w:r>
            <w:r w:rsidR="005141B7" w:rsidRPr="003E341C">
              <w:t xml:space="preserve"> </w:t>
            </w:r>
            <w:r w:rsidRPr="003E341C">
              <w:t>is</w:t>
            </w:r>
            <w:r w:rsidR="005141B7" w:rsidRPr="003E341C">
              <w:t xml:space="preserve"> </w:t>
            </w:r>
            <w:r w:rsidRPr="003E341C">
              <w:t>not</w:t>
            </w:r>
            <w:r w:rsidR="005141B7" w:rsidRPr="003E341C">
              <w:t xml:space="preserve"> </w:t>
            </w:r>
            <w:r w:rsidR="00766CF3" w:rsidRPr="003E341C">
              <w:t>parsed</w:t>
            </w:r>
            <w:r w:rsidRPr="003E341C">
              <w:t>.</w:t>
            </w:r>
            <w:r w:rsidR="005141B7" w:rsidRPr="003E341C">
              <w:t xml:space="preserve">  </w:t>
            </w:r>
            <w:r w:rsidRPr="003E341C">
              <w:t>The</w:t>
            </w:r>
            <w:r w:rsidR="005141B7" w:rsidRPr="003E341C">
              <w:t xml:space="preserve"> </w:t>
            </w:r>
            <w:r w:rsidRPr="003E341C">
              <w:t>next</w:t>
            </w:r>
            <w:r w:rsidR="005141B7" w:rsidRPr="003E341C">
              <w:t xml:space="preserve"> </w:t>
            </w:r>
            <w:r w:rsidRPr="003E341C">
              <w:t>line</w:t>
            </w:r>
            <w:r w:rsidR="005141B7" w:rsidRPr="003E341C">
              <w:t xml:space="preserve"> </w:t>
            </w:r>
            <w:r w:rsidRPr="003E341C">
              <w:t>contains</w:t>
            </w:r>
            <w:r w:rsidR="005141B7" w:rsidRPr="003E341C">
              <w:t xml:space="preserve"> </w:t>
            </w:r>
            <w:r w:rsidRPr="003E341C">
              <w:t>one</w:t>
            </w:r>
            <w:r w:rsidR="005141B7" w:rsidRPr="003E341C">
              <w:t xml:space="preserve"> </w:t>
            </w:r>
            <w:r w:rsidRPr="003E341C">
              <w:t>numeric</w:t>
            </w:r>
            <w:r w:rsidR="005141B7" w:rsidRPr="003E341C">
              <w:t xml:space="preserve"> </w:t>
            </w:r>
            <w:r w:rsidRPr="003E341C">
              <w:t>value</w:t>
            </w:r>
            <w:r w:rsidR="005141B7" w:rsidRPr="003E341C">
              <w:t xml:space="preserve"> </w:t>
            </w:r>
            <w:r w:rsidRPr="003E341C">
              <w:t>and</w:t>
            </w:r>
            <w:r w:rsidR="005141B7" w:rsidRPr="003E341C">
              <w:t xml:space="preserve"> </w:t>
            </w:r>
            <w:r w:rsidRPr="003E341C">
              <w:t>is</w:t>
            </w:r>
            <w:r w:rsidR="005141B7" w:rsidRPr="003E341C">
              <w:t xml:space="preserve"> </w:t>
            </w:r>
            <w:r w:rsidRPr="003E341C">
              <w:t>the</w:t>
            </w:r>
            <w:r w:rsidR="005141B7" w:rsidRPr="003E341C">
              <w:t xml:space="preserve"> </w:t>
            </w:r>
            <w:r w:rsidRPr="003E341C">
              <w:t>parameter</w:t>
            </w:r>
            <w:r w:rsidR="005141B7" w:rsidRPr="003E341C">
              <w:t xml:space="preserve"> </w:t>
            </w:r>
            <w:r w:rsidRPr="003E341C">
              <w:t>value</w:t>
            </w:r>
            <w:r w:rsidR="005141B7" w:rsidRPr="003E341C">
              <w:t xml:space="preserve"> </w:t>
            </w:r>
            <w:r w:rsidRPr="003E341C">
              <w:t>in</w:t>
            </w:r>
            <w:r w:rsidR="005141B7" w:rsidRPr="003E341C">
              <w:t xml:space="preserve"> </w:t>
            </w:r>
            <w:r w:rsidRPr="003E341C">
              <w:t>free</w:t>
            </w:r>
            <w:r w:rsidR="005141B7" w:rsidRPr="003E341C">
              <w:t xml:space="preserve"> </w:t>
            </w:r>
            <w:r w:rsidRPr="003E341C">
              <w:t>format.</w:t>
            </w:r>
          </w:p>
        </w:tc>
      </w:tr>
      <w:tr w:rsidR="00DD6863" w:rsidRPr="00E04F3B" w14:paraId="4B72440F" w14:textId="77777777" w:rsidTr="0040158D">
        <w:trPr>
          <w:trHeight w:val="1093"/>
        </w:trPr>
        <w:tc>
          <w:tcPr>
            <w:tcW w:w="1638" w:type="dxa"/>
          </w:tcPr>
          <w:p w14:paraId="2C69F649" w14:textId="77777777" w:rsidR="00DD6863" w:rsidRPr="00E04F3B" w:rsidRDefault="00DD6863" w:rsidP="00DF3ACB">
            <w:pPr>
              <w:contextualSpacing/>
              <w:rPr>
                <w:b/>
              </w:rPr>
            </w:pPr>
            <w:r w:rsidRPr="00E04F3B">
              <w:rPr>
                <w:b/>
              </w:rPr>
              <w:t>File</w:t>
            </w:r>
            <w:r w:rsidR="005141B7" w:rsidRPr="00E04F3B">
              <w:rPr>
                <w:b/>
              </w:rPr>
              <w:t xml:space="preserve"> </w:t>
            </w:r>
            <w:r w:rsidRPr="00E04F3B">
              <w:rPr>
                <w:b/>
              </w:rPr>
              <w:t>Example</w:t>
            </w:r>
          </w:p>
        </w:tc>
        <w:tc>
          <w:tcPr>
            <w:tcW w:w="8190" w:type="dxa"/>
          </w:tcPr>
          <w:p w14:paraId="63536AD0" w14:textId="77777777" w:rsidR="00A5626D" w:rsidRPr="00E04F3B" w:rsidRDefault="00A5626D" w:rsidP="00DF3ACB">
            <w:pPr>
              <w:autoSpaceDE w:val="0"/>
              <w:autoSpaceDN w:val="0"/>
              <w:adjustRightInd w:val="0"/>
              <w:contextualSpacing/>
            </w:pPr>
            <w:r w:rsidRPr="00E04F3B">
              <w:t>Model Parameters</w:t>
            </w:r>
          </w:p>
          <w:p w14:paraId="1235A141" w14:textId="77777777" w:rsidR="00A5626D" w:rsidRPr="00E04F3B" w:rsidRDefault="00A5626D" w:rsidP="00DF3ACB">
            <w:pPr>
              <w:autoSpaceDE w:val="0"/>
              <w:autoSpaceDN w:val="0"/>
              <w:adjustRightInd w:val="0"/>
              <w:contextualSpacing/>
            </w:pPr>
            <w:r w:rsidRPr="00E04F3B">
              <w:t>irad:  Radiation control flag (0=from ta, 1= input qsi, 2= input qsi,qli 3= input qnet)</w:t>
            </w:r>
          </w:p>
          <w:p w14:paraId="2E77FF79" w14:textId="77777777" w:rsidR="00A5626D" w:rsidRPr="00E04F3B" w:rsidRDefault="00A5626D" w:rsidP="00DF3ACB">
            <w:pPr>
              <w:autoSpaceDE w:val="0"/>
              <w:autoSpaceDN w:val="0"/>
              <w:adjustRightInd w:val="0"/>
              <w:contextualSpacing/>
            </w:pPr>
            <w:r w:rsidRPr="00E04F3B">
              <w:t xml:space="preserve">0   </w:t>
            </w:r>
          </w:p>
          <w:p w14:paraId="4C909C06" w14:textId="77777777" w:rsidR="00A5626D" w:rsidRPr="00E04F3B" w:rsidRDefault="00A5626D" w:rsidP="00DF3ACB">
            <w:pPr>
              <w:autoSpaceDE w:val="0"/>
              <w:autoSpaceDN w:val="0"/>
              <w:adjustRightInd w:val="0"/>
              <w:contextualSpacing/>
            </w:pPr>
            <w:r w:rsidRPr="00E04F3B">
              <w:t>ireadalb:  Albedo reading control flag (0=albedo is computed internally, 1 albedo is read)</w:t>
            </w:r>
          </w:p>
          <w:p w14:paraId="62BE6E91" w14:textId="77777777" w:rsidR="00A5626D" w:rsidRPr="00E04F3B" w:rsidRDefault="00A5626D" w:rsidP="00DF3ACB">
            <w:pPr>
              <w:autoSpaceDE w:val="0"/>
              <w:autoSpaceDN w:val="0"/>
              <w:adjustRightInd w:val="0"/>
              <w:contextualSpacing/>
            </w:pPr>
            <w:r w:rsidRPr="00E04F3B">
              <w:t>0</w:t>
            </w:r>
          </w:p>
          <w:p w14:paraId="3EA48917" w14:textId="77777777" w:rsidR="00A5626D" w:rsidRPr="00E04F3B" w:rsidRDefault="00A5626D" w:rsidP="00DF3ACB">
            <w:pPr>
              <w:autoSpaceDE w:val="0"/>
              <w:autoSpaceDN w:val="0"/>
              <w:adjustRightInd w:val="0"/>
              <w:contextualSpacing/>
            </w:pPr>
            <w:r w:rsidRPr="00E04F3B">
              <w:t>tr: Temperature above which all is rain (3 C)</w:t>
            </w:r>
          </w:p>
          <w:p w14:paraId="492C1E15" w14:textId="77777777" w:rsidR="00A5626D" w:rsidRPr="00E04F3B" w:rsidRDefault="00A5626D" w:rsidP="00DF3ACB">
            <w:pPr>
              <w:autoSpaceDE w:val="0"/>
              <w:autoSpaceDN w:val="0"/>
              <w:adjustRightInd w:val="0"/>
              <w:contextualSpacing/>
            </w:pPr>
            <w:r w:rsidRPr="00E04F3B">
              <w:t xml:space="preserve">3   </w:t>
            </w:r>
          </w:p>
          <w:p w14:paraId="3C8AE698" w14:textId="77777777" w:rsidR="00A5626D" w:rsidRPr="00E04F3B" w:rsidRDefault="00A5626D" w:rsidP="00DF3ACB">
            <w:pPr>
              <w:autoSpaceDE w:val="0"/>
              <w:autoSpaceDN w:val="0"/>
              <w:adjustRightInd w:val="0"/>
              <w:contextualSpacing/>
            </w:pPr>
            <w:r w:rsidRPr="00E04F3B">
              <w:t>ts: Temperature below which all is snow (-1 C)</w:t>
            </w:r>
          </w:p>
          <w:p w14:paraId="37BD1C54" w14:textId="77777777" w:rsidR="00A5626D" w:rsidRPr="00E04F3B" w:rsidRDefault="00A5626D" w:rsidP="00DF3ACB">
            <w:pPr>
              <w:autoSpaceDE w:val="0"/>
              <w:autoSpaceDN w:val="0"/>
              <w:adjustRightInd w:val="0"/>
              <w:contextualSpacing/>
            </w:pPr>
            <w:r w:rsidRPr="00E04F3B">
              <w:t xml:space="preserve">-1        </w:t>
            </w:r>
          </w:p>
          <w:p w14:paraId="6CF48473" w14:textId="77777777" w:rsidR="00A5626D" w:rsidRPr="00E04F3B" w:rsidRDefault="00A5626D" w:rsidP="00DF3ACB">
            <w:pPr>
              <w:autoSpaceDE w:val="0"/>
              <w:autoSpaceDN w:val="0"/>
              <w:adjustRightInd w:val="0"/>
              <w:contextualSpacing/>
            </w:pPr>
            <w:r w:rsidRPr="00E04F3B">
              <w:t>ems: Emissivity of snow (nominally 0.99)</w:t>
            </w:r>
          </w:p>
          <w:p w14:paraId="7B8A29FB" w14:textId="77777777" w:rsidR="00A5626D" w:rsidRPr="00E04F3B" w:rsidRDefault="00A5626D" w:rsidP="00DF3ACB">
            <w:pPr>
              <w:autoSpaceDE w:val="0"/>
              <w:autoSpaceDN w:val="0"/>
              <w:adjustRightInd w:val="0"/>
              <w:contextualSpacing/>
            </w:pPr>
            <w:r w:rsidRPr="00E04F3B">
              <w:t xml:space="preserve">0.99  </w:t>
            </w:r>
          </w:p>
          <w:p w14:paraId="7E798C46" w14:textId="77777777" w:rsidR="00A5626D" w:rsidRPr="00E04F3B" w:rsidRDefault="00A5626D" w:rsidP="00DF3ACB">
            <w:pPr>
              <w:autoSpaceDE w:val="0"/>
              <w:autoSpaceDN w:val="0"/>
              <w:adjustRightInd w:val="0"/>
              <w:contextualSpacing/>
            </w:pPr>
            <w:r w:rsidRPr="00E04F3B">
              <w:t>cg:  Ground heat capacity (nominally 2.09 KJ/kg/C)</w:t>
            </w:r>
          </w:p>
          <w:p w14:paraId="180750A5" w14:textId="77777777" w:rsidR="00A5626D" w:rsidRPr="00E04F3B" w:rsidRDefault="00A5626D" w:rsidP="00DF3ACB">
            <w:pPr>
              <w:autoSpaceDE w:val="0"/>
              <w:autoSpaceDN w:val="0"/>
              <w:adjustRightInd w:val="0"/>
              <w:contextualSpacing/>
            </w:pPr>
            <w:r w:rsidRPr="00E04F3B">
              <w:t xml:space="preserve">2.09          </w:t>
            </w:r>
          </w:p>
          <w:p w14:paraId="6BAD7D1D" w14:textId="77777777" w:rsidR="00A5626D" w:rsidRPr="00E04F3B" w:rsidRDefault="00A5626D" w:rsidP="00DF3ACB">
            <w:pPr>
              <w:autoSpaceDE w:val="0"/>
              <w:autoSpaceDN w:val="0"/>
              <w:adjustRightInd w:val="0"/>
              <w:contextualSpacing/>
            </w:pPr>
            <w:r w:rsidRPr="00E04F3B">
              <w:t>z: Nominal meas. heights for air temp. and humidity (2m)</w:t>
            </w:r>
          </w:p>
          <w:p w14:paraId="79A5C40F" w14:textId="77777777" w:rsidR="00A5626D" w:rsidRPr="00E04F3B" w:rsidRDefault="00A5626D" w:rsidP="00DF3ACB">
            <w:pPr>
              <w:autoSpaceDE w:val="0"/>
              <w:autoSpaceDN w:val="0"/>
              <w:adjustRightInd w:val="0"/>
              <w:contextualSpacing/>
            </w:pPr>
            <w:r w:rsidRPr="00E04F3B">
              <w:t xml:space="preserve">2 </w:t>
            </w:r>
          </w:p>
          <w:p w14:paraId="675F5D78" w14:textId="77777777" w:rsidR="00A5626D" w:rsidRPr="00E04F3B" w:rsidRDefault="00A5626D" w:rsidP="00DF3ACB">
            <w:pPr>
              <w:autoSpaceDE w:val="0"/>
              <w:autoSpaceDN w:val="0"/>
              <w:adjustRightInd w:val="0"/>
              <w:contextualSpacing/>
            </w:pPr>
            <w:r w:rsidRPr="00E04F3B">
              <w:t>zo:  Surface aerodynamic roughness (m)</w:t>
            </w:r>
          </w:p>
          <w:p w14:paraId="5091C5B2" w14:textId="77777777" w:rsidR="00A5626D" w:rsidRPr="00E04F3B" w:rsidRDefault="00A5626D" w:rsidP="00DF3ACB">
            <w:pPr>
              <w:autoSpaceDE w:val="0"/>
              <w:autoSpaceDN w:val="0"/>
              <w:adjustRightInd w:val="0"/>
              <w:contextualSpacing/>
            </w:pPr>
            <w:r w:rsidRPr="00E04F3B">
              <w:t xml:space="preserve">0.010     </w:t>
            </w:r>
          </w:p>
          <w:p w14:paraId="035A163C" w14:textId="77777777" w:rsidR="00A5626D" w:rsidRPr="00E04F3B" w:rsidRDefault="00A5626D" w:rsidP="00DF3ACB">
            <w:pPr>
              <w:autoSpaceDE w:val="0"/>
              <w:autoSpaceDN w:val="0"/>
              <w:adjustRightInd w:val="0"/>
              <w:contextualSpacing/>
            </w:pPr>
            <w:r w:rsidRPr="00E04F3B">
              <w:t>rho: Snow Density (Nominally 450 kg/m^3)</w:t>
            </w:r>
          </w:p>
          <w:p w14:paraId="3213A3BC" w14:textId="77777777" w:rsidR="00A5626D" w:rsidRPr="00E04F3B" w:rsidRDefault="00A5626D" w:rsidP="00DF3ACB">
            <w:pPr>
              <w:autoSpaceDE w:val="0"/>
              <w:autoSpaceDN w:val="0"/>
              <w:adjustRightInd w:val="0"/>
              <w:contextualSpacing/>
            </w:pPr>
            <w:r w:rsidRPr="00E04F3B">
              <w:t xml:space="preserve">337 </w:t>
            </w:r>
          </w:p>
          <w:p w14:paraId="367D3605" w14:textId="77777777" w:rsidR="00A5626D" w:rsidRPr="00E04F3B" w:rsidRDefault="00A5626D" w:rsidP="00DF3ACB">
            <w:pPr>
              <w:autoSpaceDE w:val="0"/>
              <w:autoSpaceDN w:val="0"/>
              <w:adjustRightInd w:val="0"/>
              <w:contextualSpacing/>
            </w:pPr>
            <w:r w:rsidRPr="00E04F3B">
              <w:t>rhog:  Soil Density (nominally 1700 kg/m^3)</w:t>
            </w:r>
          </w:p>
          <w:p w14:paraId="7C8E25AB" w14:textId="77777777" w:rsidR="00A5626D" w:rsidRPr="00E04F3B" w:rsidRDefault="00A5626D" w:rsidP="00DF3ACB">
            <w:pPr>
              <w:autoSpaceDE w:val="0"/>
              <w:autoSpaceDN w:val="0"/>
              <w:adjustRightInd w:val="0"/>
              <w:contextualSpacing/>
            </w:pPr>
            <w:r w:rsidRPr="00E04F3B">
              <w:t xml:space="preserve">1700 </w:t>
            </w:r>
          </w:p>
          <w:p w14:paraId="744818BD" w14:textId="77777777" w:rsidR="00A5626D" w:rsidRPr="00E04F3B" w:rsidRDefault="00A5626D" w:rsidP="00DF3ACB">
            <w:pPr>
              <w:autoSpaceDE w:val="0"/>
              <w:autoSpaceDN w:val="0"/>
              <w:adjustRightInd w:val="0"/>
              <w:contextualSpacing/>
            </w:pPr>
            <w:r w:rsidRPr="00E04F3B">
              <w:t>lc: Liquid holding capacity of snow (0.05)</w:t>
            </w:r>
          </w:p>
          <w:p w14:paraId="0CEA022D" w14:textId="77777777" w:rsidR="00A5626D" w:rsidRPr="00E04F3B" w:rsidRDefault="00A5626D" w:rsidP="00DF3ACB">
            <w:pPr>
              <w:autoSpaceDE w:val="0"/>
              <w:autoSpaceDN w:val="0"/>
              <w:adjustRightInd w:val="0"/>
              <w:contextualSpacing/>
            </w:pPr>
            <w:r w:rsidRPr="00E04F3B">
              <w:t xml:space="preserve">0.05     </w:t>
            </w:r>
          </w:p>
          <w:p w14:paraId="0862210A" w14:textId="77777777" w:rsidR="00A5626D" w:rsidRPr="00E04F3B" w:rsidRDefault="00A5626D" w:rsidP="00DF3ACB">
            <w:pPr>
              <w:autoSpaceDE w:val="0"/>
              <w:autoSpaceDN w:val="0"/>
              <w:adjustRightInd w:val="0"/>
              <w:contextualSpacing/>
            </w:pPr>
            <w:r w:rsidRPr="00E04F3B">
              <w:t>ks:  Snow Saturated hydraulic conductivity (20 m/hr)</w:t>
            </w:r>
          </w:p>
          <w:p w14:paraId="379A21F3" w14:textId="77777777" w:rsidR="00A5626D" w:rsidRPr="00E04F3B" w:rsidRDefault="00A5626D" w:rsidP="00DF3ACB">
            <w:pPr>
              <w:autoSpaceDE w:val="0"/>
              <w:autoSpaceDN w:val="0"/>
              <w:adjustRightInd w:val="0"/>
              <w:contextualSpacing/>
            </w:pPr>
            <w:r w:rsidRPr="00E04F3B">
              <w:t>20</w:t>
            </w:r>
          </w:p>
          <w:p w14:paraId="2F152C4A" w14:textId="77777777" w:rsidR="00A5626D" w:rsidRPr="00E04F3B" w:rsidRDefault="00A5626D" w:rsidP="00DF3ACB">
            <w:pPr>
              <w:autoSpaceDE w:val="0"/>
              <w:autoSpaceDN w:val="0"/>
              <w:adjustRightInd w:val="0"/>
              <w:contextualSpacing/>
            </w:pPr>
            <w:r w:rsidRPr="00E04F3B">
              <w:t>de:  Thermally active depth of soil (0.1 m)</w:t>
            </w:r>
          </w:p>
          <w:p w14:paraId="5A50D186" w14:textId="77777777" w:rsidR="00A5626D" w:rsidRPr="00E04F3B" w:rsidRDefault="00A5626D" w:rsidP="00DF3ACB">
            <w:pPr>
              <w:autoSpaceDE w:val="0"/>
              <w:autoSpaceDN w:val="0"/>
              <w:adjustRightInd w:val="0"/>
              <w:contextualSpacing/>
            </w:pPr>
            <w:r w:rsidRPr="00E04F3B">
              <w:t xml:space="preserve">0.1   </w:t>
            </w:r>
          </w:p>
          <w:p w14:paraId="6982D5D2" w14:textId="77777777" w:rsidR="00A5626D" w:rsidRPr="00E04F3B" w:rsidRDefault="00A5626D" w:rsidP="00DF3ACB">
            <w:pPr>
              <w:autoSpaceDE w:val="0"/>
              <w:autoSpaceDN w:val="0"/>
              <w:adjustRightInd w:val="0"/>
              <w:contextualSpacing/>
            </w:pPr>
            <w:r w:rsidRPr="00E04F3B">
              <w:t>avo:  Visual new snow albedo (0.95)</w:t>
            </w:r>
          </w:p>
          <w:p w14:paraId="5B51D8D1" w14:textId="77777777" w:rsidR="00A5626D" w:rsidRPr="00E04F3B" w:rsidRDefault="00A5626D" w:rsidP="00DF3ACB">
            <w:pPr>
              <w:autoSpaceDE w:val="0"/>
              <w:autoSpaceDN w:val="0"/>
              <w:adjustRightInd w:val="0"/>
              <w:contextualSpacing/>
            </w:pPr>
            <w:r w:rsidRPr="00E04F3B">
              <w:t xml:space="preserve">0.85 </w:t>
            </w:r>
          </w:p>
          <w:p w14:paraId="6DF7A99B" w14:textId="77777777" w:rsidR="00A5626D" w:rsidRPr="00E04F3B" w:rsidRDefault="00A5626D" w:rsidP="00DF3ACB">
            <w:pPr>
              <w:autoSpaceDE w:val="0"/>
              <w:autoSpaceDN w:val="0"/>
              <w:adjustRightInd w:val="0"/>
              <w:contextualSpacing/>
            </w:pPr>
            <w:r w:rsidRPr="00E04F3B">
              <w:t>anir0: NIR new snow albedo (0.65)</w:t>
            </w:r>
          </w:p>
          <w:p w14:paraId="51329DC9" w14:textId="77777777" w:rsidR="00A5626D" w:rsidRPr="00E04F3B" w:rsidRDefault="00A5626D" w:rsidP="00DF3ACB">
            <w:pPr>
              <w:autoSpaceDE w:val="0"/>
              <w:autoSpaceDN w:val="0"/>
              <w:adjustRightInd w:val="0"/>
              <w:contextualSpacing/>
            </w:pPr>
            <w:r w:rsidRPr="00E04F3B">
              <w:t xml:space="preserve">0.65 </w:t>
            </w:r>
          </w:p>
          <w:p w14:paraId="1DDC193D" w14:textId="77777777" w:rsidR="00A5626D" w:rsidRPr="00E04F3B" w:rsidRDefault="00A5626D" w:rsidP="00DF3ACB">
            <w:pPr>
              <w:autoSpaceDE w:val="0"/>
              <w:autoSpaceDN w:val="0"/>
              <w:adjustRightInd w:val="0"/>
              <w:contextualSpacing/>
            </w:pPr>
            <w:r w:rsidRPr="00E04F3B">
              <w:t>lans: The thermal conductivity of fresh (dry) snow</w:t>
            </w:r>
          </w:p>
          <w:p w14:paraId="1FC0FE3F" w14:textId="77777777" w:rsidR="00A5626D" w:rsidRPr="00E04F3B" w:rsidRDefault="00A5626D" w:rsidP="00DF3ACB">
            <w:pPr>
              <w:autoSpaceDE w:val="0"/>
              <w:autoSpaceDN w:val="0"/>
              <w:adjustRightInd w:val="0"/>
              <w:contextualSpacing/>
            </w:pPr>
            <w:r w:rsidRPr="00E04F3B">
              <w:t xml:space="preserve">1.0   </w:t>
            </w:r>
          </w:p>
          <w:p w14:paraId="49E67C7F" w14:textId="77777777" w:rsidR="00A5626D" w:rsidRPr="00E04F3B" w:rsidRDefault="00A5626D" w:rsidP="00DF3ACB">
            <w:pPr>
              <w:autoSpaceDE w:val="0"/>
              <w:autoSpaceDN w:val="0"/>
              <w:adjustRightInd w:val="0"/>
              <w:contextualSpacing/>
            </w:pPr>
            <w:r w:rsidRPr="00E04F3B">
              <w:t>lang: the thermal conductivity of soil</w:t>
            </w:r>
          </w:p>
          <w:p w14:paraId="2A42E429" w14:textId="77777777" w:rsidR="00A5626D" w:rsidRPr="00E04F3B" w:rsidRDefault="00A5626D" w:rsidP="00DF3ACB">
            <w:pPr>
              <w:autoSpaceDE w:val="0"/>
              <w:autoSpaceDN w:val="0"/>
              <w:adjustRightInd w:val="0"/>
              <w:contextualSpacing/>
            </w:pPr>
            <w:r w:rsidRPr="00E04F3B">
              <w:t xml:space="preserve">4.0   </w:t>
            </w:r>
          </w:p>
          <w:p w14:paraId="6337D26F" w14:textId="77777777" w:rsidR="00A5626D" w:rsidRPr="00E04F3B" w:rsidRDefault="00A5626D" w:rsidP="00DF3ACB">
            <w:pPr>
              <w:autoSpaceDE w:val="0"/>
              <w:autoSpaceDN w:val="0"/>
              <w:adjustRightInd w:val="0"/>
              <w:contextualSpacing/>
            </w:pPr>
            <w:r w:rsidRPr="00E04F3B">
              <w:t xml:space="preserve">wlf:  Low frequency fluctuation in deep snow/soil layer </w:t>
            </w:r>
          </w:p>
          <w:p w14:paraId="6F90C87C" w14:textId="77777777" w:rsidR="00A5626D" w:rsidRPr="00E04F3B" w:rsidRDefault="00A5626D" w:rsidP="00DF3ACB">
            <w:pPr>
              <w:autoSpaceDE w:val="0"/>
              <w:autoSpaceDN w:val="0"/>
              <w:adjustRightInd w:val="0"/>
              <w:contextualSpacing/>
            </w:pPr>
            <w:r w:rsidRPr="00E04F3B">
              <w:t xml:space="preserve">0.0654      </w:t>
            </w:r>
          </w:p>
          <w:p w14:paraId="206826EC" w14:textId="77777777" w:rsidR="00A5626D" w:rsidRPr="00E04F3B" w:rsidRDefault="00A5626D" w:rsidP="00DF3ACB">
            <w:pPr>
              <w:autoSpaceDE w:val="0"/>
              <w:autoSpaceDN w:val="0"/>
              <w:adjustRightInd w:val="0"/>
              <w:contextualSpacing/>
            </w:pPr>
            <w:r w:rsidRPr="00E04F3B">
              <w:t>rd1: Amplitude correction coefficient of heat conduction (1)</w:t>
            </w:r>
          </w:p>
          <w:p w14:paraId="56A9F889" w14:textId="77777777" w:rsidR="00A5626D" w:rsidRPr="00E04F3B" w:rsidRDefault="00A5626D" w:rsidP="00DF3ACB">
            <w:pPr>
              <w:autoSpaceDE w:val="0"/>
              <w:autoSpaceDN w:val="0"/>
              <w:adjustRightInd w:val="0"/>
              <w:contextualSpacing/>
            </w:pPr>
            <w:r w:rsidRPr="00E04F3B">
              <w:lastRenderedPageBreak/>
              <w:t xml:space="preserve">1 </w:t>
            </w:r>
          </w:p>
          <w:p w14:paraId="5C49581D" w14:textId="77777777" w:rsidR="00A5626D" w:rsidRPr="00E04F3B" w:rsidRDefault="00A5626D" w:rsidP="00DF3ACB">
            <w:pPr>
              <w:autoSpaceDE w:val="0"/>
              <w:autoSpaceDN w:val="0"/>
              <w:adjustRightInd w:val="0"/>
              <w:contextualSpacing/>
            </w:pPr>
            <w:r w:rsidRPr="00E04F3B">
              <w:t>dnews:  The threshold depth of for new snow (0.001 m)</w:t>
            </w:r>
          </w:p>
          <w:p w14:paraId="04C63C83" w14:textId="77777777" w:rsidR="00A5626D" w:rsidRPr="00E04F3B" w:rsidRDefault="00A5626D" w:rsidP="00DF3ACB">
            <w:pPr>
              <w:autoSpaceDE w:val="0"/>
              <w:autoSpaceDN w:val="0"/>
              <w:adjustRightInd w:val="0"/>
              <w:contextualSpacing/>
            </w:pPr>
            <w:r w:rsidRPr="00E04F3B">
              <w:t xml:space="preserve">0.001  </w:t>
            </w:r>
          </w:p>
          <w:p w14:paraId="440C1740" w14:textId="77777777" w:rsidR="00A5626D" w:rsidRPr="00E04F3B" w:rsidRDefault="00A5626D" w:rsidP="00DF3ACB">
            <w:pPr>
              <w:autoSpaceDE w:val="0"/>
              <w:autoSpaceDN w:val="0"/>
              <w:adjustRightInd w:val="0"/>
              <w:contextualSpacing/>
            </w:pPr>
            <w:r w:rsidRPr="00E04F3B">
              <w:t>emc:   Emissivity of canopy</w:t>
            </w:r>
          </w:p>
          <w:p w14:paraId="1EE4CBCB" w14:textId="77777777" w:rsidR="00A5626D" w:rsidRPr="00E04F3B" w:rsidRDefault="00A5626D" w:rsidP="00DF3ACB">
            <w:pPr>
              <w:autoSpaceDE w:val="0"/>
              <w:autoSpaceDN w:val="0"/>
              <w:adjustRightInd w:val="0"/>
              <w:contextualSpacing/>
            </w:pPr>
            <w:r w:rsidRPr="00E04F3B">
              <w:t xml:space="preserve">0.98   </w:t>
            </w:r>
          </w:p>
          <w:p w14:paraId="4A6AE08B" w14:textId="77777777" w:rsidR="00A5626D" w:rsidRPr="00E04F3B" w:rsidRDefault="00A5626D" w:rsidP="00DF3ACB">
            <w:pPr>
              <w:autoSpaceDE w:val="0"/>
              <w:autoSpaceDN w:val="0"/>
              <w:adjustRightInd w:val="0"/>
              <w:contextualSpacing/>
            </w:pPr>
            <w:r w:rsidRPr="00E04F3B">
              <w:t>alpha: Scattering coefficient for solar radiation</w:t>
            </w:r>
          </w:p>
          <w:p w14:paraId="01351E60" w14:textId="77777777" w:rsidR="00A5626D" w:rsidRPr="00E04F3B" w:rsidRDefault="00A5626D" w:rsidP="00DF3ACB">
            <w:pPr>
              <w:autoSpaceDE w:val="0"/>
              <w:autoSpaceDN w:val="0"/>
              <w:adjustRightInd w:val="0"/>
              <w:contextualSpacing/>
            </w:pPr>
            <w:r w:rsidRPr="00E04F3B">
              <w:t xml:space="preserve">0.5   </w:t>
            </w:r>
          </w:p>
          <w:p w14:paraId="6DDAEF3C" w14:textId="77777777" w:rsidR="00A5626D" w:rsidRPr="00E04F3B" w:rsidRDefault="00A5626D" w:rsidP="00DF3ACB">
            <w:pPr>
              <w:autoSpaceDE w:val="0"/>
              <w:autoSpaceDN w:val="0"/>
              <w:adjustRightInd w:val="0"/>
              <w:contextualSpacing/>
            </w:pPr>
            <w:r w:rsidRPr="00E04F3B">
              <w:t>alphal:   Scattering coefficient for long wave radiation</w:t>
            </w:r>
          </w:p>
          <w:p w14:paraId="0318D101" w14:textId="77777777" w:rsidR="00A5626D" w:rsidRPr="00E04F3B" w:rsidRDefault="00A5626D" w:rsidP="00DF3ACB">
            <w:pPr>
              <w:autoSpaceDE w:val="0"/>
              <w:autoSpaceDN w:val="0"/>
              <w:adjustRightInd w:val="0"/>
              <w:contextualSpacing/>
            </w:pPr>
            <w:r w:rsidRPr="00E04F3B">
              <w:t xml:space="preserve">0.0  </w:t>
            </w:r>
          </w:p>
          <w:p w14:paraId="6A16CA49" w14:textId="77777777" w:rsidR="00A5626D" w:rsidRPr="00E04F3B" w:rsidRDefault="00A5626D" w:rsidP="00DF3ACB">
            <w:pPr>
              <w:autoSpaceDE w:val="0"/>
              <w:autoSpaceDN w:val="0"/>
              <w:adjustRightInd w:val="0"/>
              <w:contextualSpacing/>
            </w:pPr>
            <w:r w:rsidRPr="00E04F3B">
              <w:t>g: leaf orientation with respect to zenith angle</w:t>
            </w:r>
          </w:p>
          <w:p w14:paraId="075B31D6" w14:textId="77777777" w:rsidR="00A5626D" w:rsidRPr="00E04F3B" w:rsidRDefault="00A5626D" w:rsidP="00DF3ACB">
            <w:pPr>
              <w:autoSpaceDE w:val="0"/>
              <w:autoSpaceDN w:val="0"/>
              <w:adjustRightInd w:val="0"/>
              <w:contextualSpacing/>
            </w:pPr>
            <w:r w:rsidRPr="00E04F3B">
              <w:t xml:space="preserve">0.5   </w:t>
            </w:r>
          </w:p>
          <w:p w14:paraId="509384A8" w14:textId="77777777" w:rsidR="00A5626D" w:rsidRPr="00E04F3B" w:rsidRDefault="00A5626D" w:rsidP="00DF3ACB">
            <w:pPr>
              <w:autoSpaceDE w:val="0"/>
              <w:autoSpaceDN w:val="0"/>
              <w:adjustRightInd w:val="0"/>
              <w:contextualSpacing/>
            </w:pPr>
            <w:r w:rsidRPr="00E04F3B">
              <w:t>uc:  Unloading rate coefficient (Per hour) (Hedstrom and Pomeroy, 1998)</w:t>
            </w:r>
          </w:p>
          <w:p w14:paraId="4654F76C" w14:textId="77777777" w:rsidR="00A5626D" w:rsidRPr="00E04F3B" w:rsidRDefault="00A5626D" w:rsidP="00DF3ACB">
            <w:pPr>
              <w:autoSpaceDE w:val="0"/>
              <w:autoSpaceDN w:val="0"/>
              <w:adjustRightInd w:val="0"/>
              <w:contextualSpacing/>
            </w:pPr>
            <w:r w:rsidRPr="00E04F3B">
              <w:t xml:space="preserve">.004626286  </w:t>
            </w:r>
          </w:p>
          <w:p w14:paraId="44A4D4A2" w14:textId="77777777" w:rsidR="00A5626D" w:rsidRPr="00E04F3B" w:rsidRDefault="00A5626D" w:rsidP="00DF3ACB">
            <w:pPr>
              <w:autoSpaceDE w:val="0"/>
              <w:autoSpaceDN w:val="0"/>
              <w:adjustRightInd w:val="0"/>
              <w:contextualSpacing/>
            </w:pPr>
            <w:r w:rsidRPr="00E04F3B">
              <w:t xml:space="preserve">as:  Fraction of extraterrestrial radiation on cloudy day, Shuttleworth (1993)  </w:t>
            </w:r>
          </w:p>
          <w:p w14:paraId="027E21FF" w14:textId="77777777" w:rsidR="00A5626D" w:rsidRPr="00E04F3B" w:rsidRDefault="00A5626D" w:rsidP="00DF3ACB">
            <w:pPr>
              <w:autoSpaceDE w:val="0"/>
              <w:autoSpaceDN w:val="0"/>
              <w:adjustRightInd w:val="0"/>
              <w:contextualSpacing/>
            </w:pPr>
            <w:r w:rsidRPr="00E04F3B">
              <w:t xml:space="preserve">0.25   </w:t>
            </w:r>
          </w:p>
          <w:p w14:paraId="3BEAF0A1" w14:textId="77777777" w:rsidR="00A5626D" w:rsidRPr="00E04F3B" w:rsidRDefault="00A5626D" w:rsidP="00DF3ACB">
            <w:pPr>
              <w:autoSpaceDE w:val="0"/>
              <w:autoSpaceDN w:val="0"/>
              <w:adjustRightInd w:val="0"/>
              <w:contextualSpacing/>
            </w:pPr>
            <w:r w:rsidRPr="00E04F3B">
              <w:t xml:space="preserve">Bs:     (as+bs):Fraction of extraterrestrial radiation on clear day, Shuttleworth </w:t>
            </w:r>
          </w:p>
          <w:p w14:paraId="3F1E24C9" w14:textId="77777777" w:rsidR="00A5626D" w:rsidRPr="00E04F3B" w:rsidRDefault="00A5626D" w:rsidP="00DF3ACB">
            <w:pPr>
              <w:autoSpaceDE w:val="0"/>
              <w:autoSpaceDN w:val="0"/>
              <w:adjustRightInd w:val="0"/>
              <w:contextualSpacing/>
            </w:pPr>
            <w:r w:rsidRPr="00E04F3B">
              <w:t xml:space="preserve">.5      </w:t>
            </w:r>
          </w:p>
          <w:p w14:paraId="02760AC4" w14:textId="77777777" w:rsidR="00A5626D" w:rsidRPr="00E04F3B" w:rsidRDefault="00A5626D" w:rsidP="00DF3ACB">
            <w:pPr>
              <w:autoSpaceDE w:val="0"/>
              <w:autoSpaceDN w:val="0"/>
              <w:adjustRightInd w:val="0"/>
              <w:contextualSpacing/>
            </w:pPr>
            <w:r w:rsidRPr="00E04F3B">
              <w:t xml:space="preserve">lambda: Ratio of direct atm radiation to diffuse, worked out from Dingman </w:t>
            </w:r>
          </w:p>
          <w:p w14:paraId="0587A938" w14:textId="77777777" w:rsidR="00A5626D" w:rsidRPr="00E04F3B" w:rsidRDefault="00A5626D" w:rsidP="00DF3ACB">
            <w:pPr>
              <w:autoSpaceDE w:val="0"/>
              <w:autoSpaceDN w:val="0"/>
              <w:adjustRightInd w:val="0"/>
              <w:contextualSpacing/>
            </w:pPr>
            <w:r w:rsidRPr="00E04F3B">
              <w:t xml:space="preserve">.857143 </w:t>
            </w:r>
          </w:p>
          <w:p w14:paraId="40737CAC" w14:textId="77777777" w:rsidR="00A5626D" w:rsidRPr="00E04F3B" w:rsidRDefault="00A5626D" w:rsidP="00DF3ACB">
            <w:pPr>
              <w:autoSpaceDE w:val="0"/>
              <w:autoSpaceDN w:val="0"/>
              <w:adjustRightInd w:val="0"/>
              <w:contextualSpacing/>
            </w:pPr>
            <w:r w:rsidRPr="00E04F3B">
              <w:t>rimax:  Maximum value of Richardson number for stability correction</w:t>
            </w:r>
          </w:p>
          <w:p w14:paraId="2982AD37" w14:textId="77777777" w:rsidR="00A5626D" w:rsidRPr="00E04F3B" w:rsidRDefault="00A5626D" w:rsidP="00DF3ACB">
            <w:pPr>
              <w:autoSpaceDE w:val="0"/>
              <w:autoSpaceDN w:val="0"/>
              <w:adjustRightInd w:val="0"/>
              <w:contextualSpacing/>
            </w:pPr>
            <w:r w:rsidRPr="00E04F3B">
              <w:t>0.16</w:t>
            </w:r>
          </w:p>
          <w:p w14:paraId="153BE043" w14:textId="77777777" w:rsidR="00A5626D" w:rsidRPr="00E04F3B" w:rsidRDefault="00A5626D" w:rsidP="00DF3ACB">
            <w:pPr>
              <w:autoSpaceDE w:val="0"/>
              <w:autoSpaceDN w:val="0"/>
              <w:adjustRightInd w:val="0"/>
              <w:contextualSpacing/>
            </w:pPr>
            <w:r w:rsidRPr="00E04F3B">
              <w:t>wcoeff: Wind decay coefficient for the forest</w:t>
            </w:r>
          </w:p>
          <w:p w14:paraId="3517368B" w14:textId="77777777" w:rsidR="00A5626D" w:rsidRPr="00E04F3B" w:rsidRDefault="00A5626D" w:rsidP="00DF3ACB">
            <w:pPr>
              <w:autoSpaceDE w:val="0"/>
              <w:autoSpaceDN w:val="0"/>
              <w:adjustRightInd w:val="0"/>
              <w:contextualSpacing/>
            </w:pPr>
            <w:r w:rsidRPr="00E04F3B">
              <w:t xml:space="preserve">0.5     </w:t>
            </w:r>
          </w:p>
          <w:p w14:paraId="569441EB" w14:textId="77777777" w:rsidR="00A5626D" w:rsidRPr="00E04F3B" w:rsidRDefault="00A5626D" w:rsidP="00DF3ACB">
            <w:pPr>
              <w:autoSpaceDE w:val="0"/>
              <w:autoSpaceDN w:val="0"/>
              <w:adjustRightInd w:val="0"/>
              <w:contextualSpacing/>
            </w:pPr>
            <w:r w:rsidRPr="00E04F3B">
              <w:t>a: A in Bristow-Campbell formula for atmospheric transmittance</w:t>
            </w:r>
          </w:p>
          <w:p w14:paraId="10B1C2E5" w14:textId="77777777" w:rsidR="00A5626D" w:rsidRPr="00E04F3B" w:rsidRDefault="00A5626D" w:rsidP="00DF3ACB">
            <w:pPr>
              <w:autoSpaceDE w:val="0"/>
              <w:autoSpaceDN w:val="0"/>
              <w:adjustRightInd w:val="0"/>
              <w:contextualSpacing/>
            </w:pPr>
            <w:r w:rsidRPr="00E04F3B">
              <w:t xml:space="preserve">0.8      </w:t>
            </w:r>
          </w:p>
          <w:p w14:paraId="0E8E7B99" w14:textId="77777777" w:rsidR="00A5626D" w:rsidRPr="00E04F3B" w:rsidRDefault="00A5626D" w:rsidP="00DF3ACB">
            <w:pPr>
              <w:autoSpaceDE w:val="0"/>
              <w:autoSpaceDN w:val="0"/>
              <w:adjustRightInd w:val="0"/>
              <w:contextualSpacing/>
            </w:pPr>
            <w:r w:rsidRPr="00E04F3B">
              <w:t>c: C in Bristow-Campbell formula for atmospheric transmittance</w:t>
            </w:r>
          </w:p>
          <w:p w14:paraId="48BE6695" w14:textId="0B285D19" w:rsidR="00A46488" w:rsidRPr="00E04F3B" w:rsidRDefault="00A5626D" w:rsidP="00DF3ACB">
            <w:pPr>
              <w:autoSpaceDE w:val="0"/>
              <w:autoSpaceDN w:val="0"/>
              <w:adjustRightInd w:val="0"/>
              <w:contextualSpacing/>
            </w:pPr>
            <w:r w:rsidRPr="00E04F3B">
              <w:t xml:space="preserve">2.4  </w:t>
            </w:r>
          </w:p>
        </w:tc>
      </w:tr>
    </w:tbl>
    <w:p w14:paraId="79A9DCCC" w14:textId="77777777" w:rsidR="00DD6863" w:rsidRPr="003E341C" w:rsidRDefault="00DD6863" w:rsidP="00DF3ACB">
      <w:pPr>
        <w:spacing w:after="0" w:line="240" w:lineRule="auto"/>
        <w:contextualSpacing/>
      </w:pPr>
    </w:p>
    <w:tbl>
      <w:tblPr>
        <w:tblStyle w:val="TableGrid1"/>
        <w:tblW w:w="9828" w:type="dxa"/>
        <w:tblLook w:val="01E0" w:firstRow="1" w:lastRow="1" w:firstColumn="1" w:lastColumn="1" w:noHBand="0" w:noVBand="0"/>
      </w:tblPr>
      <w:tblGrid>
        <w:gridCol w:w="1648"/>
        <w:gridCol w:w="8180"/>
      </w:tblGrid>
      <w:tr w:rsidR="00DD6863" w:rsidRPr="00E04F3B" w14:paraId="3595C7E4" w14:textId="77777777" w:rsidTr="0040158D">
        <w:tc>
          <w:tcPr>
            <w:tcW w:w="1648" w:type="dxa"/>
          </w:tcPr>
          <w:p w14:paraId="048866CA"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8180" w:type="dxa"/>
            <w:shd w:val="clear" w:color="auto" w:fill="CCCCCC"/>
          </w:tcPr>
          <w:p w14:paraId="7FDBFD6A" w14:textId="77777777" w:rsidR="00DD6863" w:rsidRPr="003E341C" w:rsidRDefault="002E1CF1" w:rsidP="00DF3ACB">
            <w:pPr>
              <w:contextualSpacing/>
              <w:rPr>
                <w:b/>
                <w:sz w:val="24"/>
              </w:rPr>
            </w:pPr>
            <w:r w:rsidRPr="003E341C">
              <w:rPr>
                <w:b/>
                <w:sz w:val="24"/>
              </w:rPr>
              <w:t>s</w:t>
            </w:r>
            <w:r w:rsidR="00DD6863" w:rsidRPr="003E341C">
              <w:rPr>
                <w:b/>
                <w:sz w:val="24"/>
              </w:rPr>
              <w:t>ite</w:t>
            </w:r>
            <w:r w:rsidRPr="003E341C">
              <w:rPr>
                <w:b/>
                <w:sz w:val="24"/>
              </w:rPr>
              <w:t>initial</w:t>
            </w:r>
            <w:r w:rsidR="00DD6863" w:rsidRPr="003E341C">
              <w:rPr>
                <w:b/>
                <w:sz w:val="24"/>
              </w:rPr>
              <w:t>.dat</w:t>
            </w:r>
          </w:p>
        </w:tc>
      </w:tr>
      <w:tr w:rsidR="00DD6863" w:rsidRPr="00E04F3B" w14:paraId="300E6BD1" w14:textId="77777777" w:rsidTr="0040158D">
        <w:tc>
          <w:tcPr>
            <w:tcW w:w="1648" w:type="dxa"/>
          </w:tcPr>
          <w:p w14:paraId="4E223D62"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8180" w:type="dxa"/>
          </w:tcPr>
          <w:p w14:paraId="1299C45A" w14:textId="77777777" w:rsidR="00DD6863" w:rsidRPr="003E341C" w:rsidRDefault="00DD6863" w:rsidP="00DF3ACB">
            <w:pPr>
              <w:contextualSpacing/>
              <w:rPr>
                <w:sz w:val="24"/>
              </w:rPr>
            </w:pPr>
            <w:r w:rsidRPr="003E341C">
              <w:rPr>
                <w:sz w:val="24"/>
              </w:rPr>
              <w:t>Provides</w:t>
            </w:r>
            <w:r w:rsidR="005141B7" w:rsidRPr="003E341C">
              <w:rPr>
                <w:sz w:val="24"/>
              </w:rPr>
              <w:t xml:space="preserve"> </w:t>
            </w:r>
            <w:r w:rsidRPr="003E341C">
              <w:rPr>
                <w:sz w:val="24"/>
              </w:rPr>
              <w:t>site</w:t>
            </w:r>
            <w:r w:rsidR="005141B7" w:rsidRPr="003E341C">
              <w:rPr>
                <w:sz w:val="24"/>
              </w:rPr>
              <w:t xml:space="preserve"> </w:t>
            </w:r>
            <w:r w:rsidRPr="003E341C">
              <w:rPr>
                <w:sz w:val="24"/>
              </w:rPr>
              <w:t>variables</w:t>
            </w:r>
            <w:r w:rsidR="005141B7" w:rsidRPr="003E341C">
              <w:rPr>
                <w:sz w:val="24"/>
              </w:rPr>
              <w:t xml:space="preserve"> </w:t>
            </w:r>
            <w:r w:rsidRPr="003E341C">
              <w:rPr>
                <w:sz w:val="24"/>
              </w:rPr>
              <w:t>that</w:t>
            </w:r>
            <w:r w:rsidR="005141B7" w:rsidRPr="003E341C">
              <w:rPr>
                <w:sz w:val="24"/>
              </w:rPr>
              <w:t xml:space="preserve"> </w:t>
            </w:r>
            <w:r w:rsidRPr="003E341C">
              <w:rPr>
                <w:sz w:val="24"/>
              </w:rPr>
              <w:t>may</w:t>
            </w:r>
            <w:r w:rsidR="005141B7" w:rsidRPr="003E341C">
              <w:rPr>
                <w:sz w:val="24"/>
              </w:rPr>
              <w:t xml:space="preserve"> </w:t>
            </w:r>
            <w:r w:rsidRPr="003E341C">
              <w:rPr>
                <w:sz w:val="24"/>
              </w:rPr>
              <w:t>be</w:t>
            </w:r>
            <w:r w:rsidR="005141B7" w:rsidRPr="003E341C">
              <w:rPr>
                <w:sz w:val="24"/>
              </w:rPr>
              <w:t xml:space="preserve"> </w:t>
            </w:r>
            <w:r w:rsidRPr="003E341C">
              <w:rPr>
                <w:sz w:val="24"/>
              </w:rPr>
              <w:t>SVTC</w:t>
            </w:r>
            <w:r w:rsidR="005141B7" w:rsidRPr="003E341C">
              <w:rPr>
                <w:sz w:val="24"/>
              </w:rPr>
              <w:t xml:space="preserve"> </w:t>
            </w:r>
            <w:r w:rsidRPr="003E341C">
              <w:rPr>
                <w:sz w:val="24"/>
              </w:rPr>
              <w:t>or</w:t>
            </w:r>
            <w:r w:rsidR="005141B7" w:rsidRPr="003E341C">
              <w:rPr>
                <w:sz w:val="24"/>
              </w:rPr>
              <w:t xml:space="preserve"> </w:t>
            </w:r>
            <w:r w:rsidRPr="003E341C">
              <w:rPr>
                <w:sz w:val="24"/>
              </w:rPr>
              <w:t>SCTC</w:t>
            </w:r>
          </w:p>
        </w:tc>
      </w:tr>
      <w:tr w:rsidR="00DD6863" w:rsidRPr="00E04F3B" w14:paraId="05F79A43" w14:textId="77777777" w:rsidTr="0040158D">
        <w:tc>
          <w:tcPr>
            <w:tcW w:w="1648" w:type="dxa"/>
          </w:tcPr>
          <w:p w14:paraId="344AF077" w14:textId="77777777" w:rsidR="00DD6863" w:rsidRPr="003E341C" w:rsidRDefault="00DD6863"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8180" w:type="dxa"/>
            <w:tcBorders>
              <w:bottom w:val="single" w:sz="4" w:space="0" w:color="auto"/>
            </w:tcBorders>
          </w:tcPr>
          <w:p w14:paraId="60214D85" w14:textId="4DC34421" w:rsidR="00942499" w:rsidRPr="003E341C" w:rsidRDefault="00DD6863" w:rsidP="00DF3ACB">
            <w:pPr>
              <w:contextualSpacing/>
              <w:rPr>
                <w:sz w:val="24"/>
              </w:rPr>
            </w:pPr>
            <w:r w:rsidRPr="003E341C">
              <w:rPr>
                <w:sz w:val="24"/>
              </w:rPr>
              <w:t>First</w:t>
            </w:r>
            <w:r w:rsidR="005141B7" w:rsidRPr="003E341C">
              <w:rPr>
                <w:sz w:val="24"/>
              </w:rPr>
              <w:t xml:space="preserve"> </w:t>
            </w:r>
            <w:r w:rsidR="007033F9" w:rsidRPr="003E341C">
              <w:rPr>
                <w:sz w:val="24"/>
              </w:rPr>
              <w:t>line</w:t>
            </w:r>
            <w:r w:rsidR="005141B7" w:rsidRPr="003E341C">
              <w:rPr>
                <w:sz w:val="24"/>
              </w:rPr>
              <w:t xml:space="preserve"> </w:t>
            </w:r>
            <w:r w:rsidR="007033F9" w:rsidRPr="003E341C">
              <w:rPr>
                <w:sz w:val="24"/>
              </w:rPr>
              <w:t>of</w:t>
            </w:r>
            <w:r w:rsidR="005141B7" w:rsidRPr="003E341C">
              <w:rPr>
                <w:sz w:val="24"/>
              </w:rPr>
              <w:t xml:space="preserve"> </w:t>
            </w:r>
            <w:r w:rsidR="007033F9" w:rsidRPr="003E341C">
              <w:rPr>
                <w:sz w:val="24"/>
              </w:rPr>
              <w:t>this</w:t>
            </w:r>
            <w:r w:rsidR="005141B7" w:rsidRPr="003E341C">
              <w:rPr>
                <w:sz w:val="24"/>
              </w:rPr>
              <w:t xml:space="preserve"> </w:t>
            </w:r>
            <w:r w:rsidR="007033F9" w:rsidRPr="003E341C">
              <w:rPr>
                <w:sz w:val="24"/>
              </w:rPr>
              <w:t>file</w:t>
            </w:r>
            <w:r w:rsidR="005141B7" w:rsidRPr="003E341C">
              <w:rPr>
                <w:sz w:val="24"/>
              </w:rPr>
              <w:t xml:space="preserve"> </w:t>
            </w:r>
            <w:r w:rsidR="007033F9" w:rsidRPr="003E341C">
              <w:rPr>
                <w:sz w:val="24"/>
              </w:rPr>
              <w:t>is</w:t>
            </w:r>
            <w:r w:rsidR="00766CF3" w:rsidRPr="003E341C">
              <w:rPr>
                <w:sz w:val="24"/>
              </w:rPr>
              <w:t xml:space="preserve"> a</w:t>
            </w:r>
            <w:r w:rsidR="005141B7" w:rsidRPr="003E341C">
              <w:rPr>
                <w:sz w:val="24"/>
              </w:rPr>
              <w:t xml:space="preserve"> </w:t>
            </w:r>
            <w:r w:rsidR="007033F9" w:rsidRPr="003E341C">
              <w:rPr>
                <w:sz w:val="24"/>
              </w:rPr>
              <w:t>header</w:t>
            </w:r>
            <w:r w:rsidR="00766CF3" w:rsidRPr="003E341C">
              <w:rPr>
                <w:sz w:val="24"/>
              </w:rPr>
              <w:t xml:space="preserve"> that is not parsed</w:t>
            </w:r>
            <w:r w:rsidRPr="003E341C">
              <w:rPr>
                <w:sz w:val="24"/>
              </w:rPr>
              <w:t>.</w:t>
            </w:r>
            <w:r w:rsidR="005141B7" w:rsidRPr="003E341C">
              <w:rPr>
                <w:sz w:val="24"/>
              </w:rPr>
              <w:t xml:space="preserve"> </w:t>
            </w:r>
            <w:r w:rsidR="0065453D" w:rsidRPr="003E341C">
              <w:rPr>
                <w:sz w:val="24"/>
              </w:rPr>
              <w:t>Depending on the spatial</w:t>
            </w:r>
            <w:r w:rsidR="00942499" w:rsidRPr="003E341C">
              <w:rPr>
                <w:sz w:val="24"/>
              </w:rPr>
              <w:t>ly</w:t>
            </w:r>
            <w:r w:rsidR="0065453D" w:rsidRPr="003E341C">
              <w:rPr>
                <w:sz w:val="24"/>
              </w:rPr>
              <w:t xml:space="preserve"> variable flags, t</w:t>
            </w:r>
            <w:r w:rsidR="001C74E8" w:rsidRPr="003E341C">
              <w:rPr>
                <w:sz w:val="24"/>
              </w:rPr>
              <w:t>he</w:t>
            </w:r>
            <w:r w:rsidR="005141B7" w:rsidRPr="003E341C">
              <w:rPr>
                <w:sz w:val="24"/>
              </w:rPr>
              <w:t xml:space="preserve"> </w:t>
            </w:r>
            <w:r w:rsidR="001C74E8" w:rsidRPr="003E341C">
              <w:rPr>
                <w:sz w:val="24"/>
              </w:rPr>
              <w:t>remaining</w:t>
            </w:r>
            <w:r w:rsidR="005141B7" w:rsidRPr="003E341C">
              <w:rPr>
                <w:sz w:val="24"/>
              </w:rPr>
              <w:t xml:space="preserve"> </w:t>
            </w:r>
            <w:r w:rsidR="00766CF3" w:rsidRPr="003E341C">
              <w:rPr>
                <w:sz w:val="24"/>
              </w:rPr>
              <w:t xml:space="preserve">lines occur in </w:t>
            </w:r>
            <w:r w:rsidR="009F6B86" w:rsidRPr="003E341C">
              <w:rPr>
                <w:sz w:val="24"/>
              </w:rPr>
              <w:t xml:space="preserve">groups of 3 or </w:t>
            </w:r>
            <w:r w:rsidR="009F6B86" w:rsidRPr="00E04F3B">
              <w:rPr>
                <w:sz w:val="24"/>
                <w:szCs w:val="24"/>
              </w:rPr>
              <w:t>6</w:t>
            </w:r>
            <w:r w:rsidR="00CB7328" w:rsidRPr="003E341C">
              <w:rPr>
                <w:sz w:val="24"/>
              </w:rPr>
              <w:t>.</w:t>
            </w:r>
            <w:r w:rsidR="0065453D" w:rsidRPr="003E341C">
              <w:rPr>
                <w:sz w:val="24"/>
              </w:rPr>
              <w:t xml:space="preserve"> </w:t>
            </w:r>
            <w:r w:rsidR="00942499" w:rsidRPr="003E341C">
              <w:rPr>
                <w:sz w:val="24"/>
              </w:rPr>
              <w:t>There are three lines for variables that are not spatially variable (SCTC) as follows:</w:t>
            </w:r>
          </w:p>
          <w:p w14:paraId="5AFC9B69" w14:textId="7DB3F5A5" w:rsidR="00942499" w:rsidRPr="003E341C" w:rsidRDefault="00942499" w:rsidP="00DF3ACB">
            <w:pPr>
              <w:contextualSpacing/>
              <w:rPr>
                <w:sz w:val="24"/>
              </w:rPr>
            </w:pPr>
            <w:r w:rsidRPr="003E341C">
              <w:rPr>
                <w:sz w:val="24"/>
              </w:rPr>
              <w:t>1.  Variable code</w:t>
            </w:r>
            <w:r w:rsidR="006D31BF">
              <w:rPr>
                <w:sz w:val="24"/>
              </w:rPr>
              <w:t xml:space="preserve">.  </w:t>
            </w:r>
            <w:r w:rsidR="006D31BF" w:rsidRPr="006D31BF">
              <w:rPr>
                <w:sz w:val="24"/>
              </w:rPr>
              <w:t xml:space="preserve">Variable code is a fixed string used by UEB to identify a variable (see siteinitial variable code list below).  The code ends in a colon ":" The variable description may be given following the colon and is not read by the program.  </w:t>
            </w:r>
          </w:p>
          <w:p w14:paraId="4A1ABF51" w14:textId="6BCEEE63" w:rsidR="00942499" w:rsidRPr="003E341C" w:rsidRDefault="00942499" w:rsidP="00DF3ACB">
            <w:pPr>
              <w:contextualSpacing/>
              <w:rPr>
                <w:sz w:val="24"/>
              </w:rPr>
            </w:pPr>
            <w:r w:rsidRPr="003E341C">
              <w:rPr>
                <w:sz w:val="24"/>
              </w:rPr>
              <w:t>2.  Variable flag (for SCTC this will be 0)</w:t>
            </w:r>
            <w:r w:rsidR="006D31BF">
              <w:rPr>
                <w:sz w:val="24"/>
              </w:rPr>
              <w:t xml:space="preserve">.  </w:t>
            </w:r>
            <w:r w:rsidR="006D31BF" w:rsidRPr="006D31BF">
              <w:rPr>
                <w:sz w:val="24"/>
              </w:rPr>
              <w:t>Variable flag is an integer numeric value, either 1 or 0.  0 indicates the variable is SCTC and only one value will be assigned to it. In this case, third line is the numeric value for that variable.</w:t>
            </w:r>
          </w:p>
          <w:p w14:paraId="18CA1639" w14:textId="77777777" w:rsidR="00942499" w:rsidRPr="003E341C" w:rsidRDefault="00942499" w:rsidP="00DF3ACB">
            <w:pPr>
              <w:contextualSpacing/>
              <w:rPr>
                <w:sz w:val="24"/>
              </w:rPr>
            </w:pPr>
            <w:r w:rsidRPr="003E341C">
              <w:rPr>
                <w:sz w:val="24"/>
              </w:rPr>
              <w:t>3.  Variable value</w:t>
            </w:r>
          </w:p>
          <w:p w14:paraId="2B47AFFD" w14:textId="2AFB8A20" w:rsidR="00942499" w:rsidRPr="003E341C" w:rsidRDefault="00942499" w:rsidP="00DF3ACB">
            <w:pPr>
              <w:contextualSpacing/>
              <w:rPr>
                <w:sz w:val="24"/>
              </w:rPr>
            </w:pPr>
            <w:r w:rsidRPr="003E341C">
              <w:rPr>
                <w:sz w:val="24"/>
              </w:rPr>
              <w:t>There are</w:t>
            </w:r>
            <w:r w:rsidR="0035748E">
              <w:rPr>
                <w:sz w:val="24"/>
              </w:rPr>
              <w:t xml:space="preserve"> three</w:t>
            </w:r>
            <w:r w:rsidR="00B143ED" w:rsidRPr="003E341C">
              <w:rPr>
                <w:sz w:val="24"/>
              </w:rPr>
              <w:t xml:space="preserve"> </w:t>
            </w:r>
            <w:r w:rsidRPr="003E341C">
              <w:rPr>
                <w:sz w:val="24"/>
              </w:rPr>
              <w:t>lines for variables that are spatially variable</w:t>
            </w:r>
          </w:p>
          <w:p w14:paraId="71E08DD4" w14:textId="2D309398" w:rsidR="00942499" w:rsidRPr="003E341C" w:rsidRDefault="00942499" w:rsidP="00DF3ACB">
            <w:pPr>
              <w:contextualSpacing/>
              <w:rPr>
                <w:sz w:val="24"/>
              </w:rPr>
            </w:pPr>
            <w:r w:rsidRPr="003E341C">
              <w:rPr>
                <w:sz w:val="24"/>
              </w:rPr>
              <w:t>1.  Variable code</w:t>
            </w:r>
            <w:r w:rsidR="006D31BF">
              <w:rPr>
                <w:sz w:val="24"/>
              </w:rPr>
              <w:t xml:space="preserve">.  </w:t>
            </w:r>
            <w:r w:rsidR="006D31BF" w:rsidRPr="006D31BF">
              <w:rPr>
                <w:sz w:val="24"/>
              </w:rPr>
              <w:t xml:space="preserve">Variable code </w:t>
            </w:r>
            <w:r w:rsidR="006D31BF">
              <w:rPr>
                <w:sz w:val="24"/>
              </w:rPr>
              <w:t>as above</w:t>
            </w:r>
            <w:r w:rsidR="006D31BF" w:rsidRPr="006D31BF">
              <w:rPr>
                <w:sz w:val="24"/>
              </w:rPr>
              <w:t xml:space="preserve">.  </w:t>
            </w:r>
          </w:p>
          <w:p w14:paraId="01DF3476" w14:textId="28FCA90F" w:rsidR="00942499" w:rsidRPr="003E341C" w:rsidRDefault="00942499" w:rsidP="00DF3ACB">
            <w:pPr>
              <w:contextualSpacing/>
              <w:rPr>
                <w:sz w:val="24"/>
              </w:rPr>
            </w:pPr>
            <w:r w:rsidRPr="003E341C">
              <w:rPr>
                <w:sz w:val="24"/>
              </w:rPr>
              <w:t>2.  Variable flag (for SVTC this will be 1)</w:t>
            </w:r>
            <w:r w:rsidR="006D31BF">
              <w:rPr>
                <w:sz w:val="24"/>
              </w:rPr>
              <w:t xml:space="preserve">.  As above.  </w:t>
            </w:r>
            <w:r w:rsidR="006D31BF" w:rsidRPr="006D31BF">
              <w:rPr>
                <w:sz w:val="24"/>
              </w:rPr>
              <w:t xml:space="preserve">A flag value of 1 indicates variable is SVTC. In this case, third line in the group is the file name of that netCDF file, the names of the dimension/variables used inside the netCDF file for </w:t>
            </w:r>
            <w:r w:rsidR="006D31BF" w:rsidRPr="006D31BF">
              <w:rPr>
                <w:sz w:val="24"/>
              </w:rPr>
              <w:lastRenderedPageBreak/>
              <w:t>the X-coordinate, Y-coordinate and data variable.</w:t>
            </w:r>
          </w:p>
          <w:p w14:paraId="3F2FD05E" w14:textId="2784333E" w:rsidR="00942499" w:rsidRDefault="00942499" w:rsidP="00DF3ACB">
            <w:pPr>
              <w:contextualSpacing/>
              <w:rPr>
                <w:sz w:val="24"/>
              </w:rPr>
            </w:pPr>
            <w:r w:rsidRPr="003E341C">
              <w:rPr>
                <w:sz w:val="24"/>
              </w:rPr>
              <w:t xml:space="preserve">3.  Name </w:t>
            </w:r>
            <w:r w:rsidR="0035748E">
              <w:rPr>
                <w:sz w:val="24"/>
              </w:rPr>
              <w:t>of NetCDF file holding the data</w:t>
            </w:r>
            <w:r w:rsidR="006D31BF">
              <w:rPr>
                <w:sz w:val="24"/>
              </w:rPr>
              <w:t xml:space="preserve"> </w:t>
            </w:r>
            <w:r w:rsidR="006D31BF" w:rsidRPr="006D31BF">
              <w:rPr>
                <w:sz w:val="24"/>
              </w:rPr>
              <w:t xml:space="preserve">followed by </w:t>
            </w:r>
            <w:r w:rsidR="006D31BF">
              <w:rPr>
                <w:sz w:val="24"/>
              </w:rPr>
              <w:t>tag</w:t>
            </w:r>
            <w:r w:rsidR="006D31BF" w:rsidRPr="006D31BF">
              <w:rPr>
                <w:sz w:val="24"/>
              </w:rPr>
              <w:t xml:space="preserve"> value pairs giving the name of the X-coordinate, Y-coordinate and name of variable </w:t>
            </w:r>
            <w:r w:rsidRPr="003E341C">
              <w:rPr>
                <w:sz w:val="24"/>
              </w:rPr>
              <w:t xml:space="preserve">used within </w:t>
            </w:r>
            <w:r w:rsidR="006D31BF">
              <w:rPr>
                <w:sz w:val="24"/>
              </w:rPr>
              <w:t xml:space="preserve">the </w:t>
            </w:r>
            <w:r w:rsidRPr="003E341C">
              <w:rPr>
                <w:sz w:val="24"/>
              </w:rPr>
              <w:t>NetCDF file for this variable.</w:t>
            </w:r>
            <w:r w:rsidR="001757D1">
              <w:rPr>
                <w:sz w:val="24"/>
              </w:rPr>
              <w:t xml:space="preserve"> </w:t>
            </w:r>
            <w:r w:rsidR="006D31BF">
              <w:rPr>
                <w:sz w:val="24"/>
              </w:rPr>
              <w:t>Tag</w:t>
            </w:r>
            <w:r w:rsidR="006D31BF" w:rsidRPr="006D31BF">
              <w:rPr>
                <w:sz w:val="24"/>
              </w:rPr>
              <w:t xml:space="preserve"> value pairs are separated by semicolons, with the </w:t>
            </w:r>
            <w:r w:rsidR="006D31BF">
              <w:rPr>
                <w:sz w:val="24"/>
              </w:rPr>
              <w:t>tag</w:t>
            </w:r>
            <w:r w:rsidR="006D31BF" w:rsidRPr="006D31BF">
              <w:rPr>
                <w:sz w:val="24"/>
              </w:rPr>
              <w:t xml:space="preserve"> and value separated by a colon.  Valid </w:t>
            </w:r>
            <w:r w:rsidR="006D31BF">
              <w:rPr>
                <w:sz w:val="24"/>
              </w:rPr>
              <w:t>tags</w:t>
            </w:r>
            <w:r w:rsidR="006D31BF" w:rsidRPr="006D31BF">
              <w:rPr>
                <w:sz w:val="24"/>
              </w:rPr>
              <w:t xml:space="preserve"> are X, Y, and D for the X-coordinate, Y-coordinate and data respectively. If the netDCF file is such that the Y-coordinate is the first dimension, X-coordinate the second dimension, then X and Y do not need to be given.  However D for the data value name always needs to be given.  </w:t>
            </w:r>
          </w:p>
          <w:p w14:paraId="0E47AACC" w14:textId="77777777" w:rsidR="00942499" w:rsidRPr="00B71CF1" w:rsidRDefault="00942499" w:rsidP="00DF3ACB">
            <w:pPr>
              <w:contextualSpacing/>
              <w:rPr>
                <w:sz w:val="22"/>
                <w:szCs w:val="22"/>
              </w:rPr>
            </w:pPr>
          </w:p>
          <w:p w14:paraId="2A9D414A" w14:textId="6C5EFC7F" w:rsidR="00AB24D9" w:rsidRPr="00B71CF1" w:rsidRDefault="00AB24D9" w:rsidP="00DF3ACB">
            <w:pPr>
              <w:contextualSpacing/>
              <w:rPr>
                <w:sz w:val="22"/>
                <w:szCs w:val="22"/>
              </w:rPr>
            </w:pPr>
            <w:r w:rsidRPr="00B71CF1">
              <w:rPr>
                <w:sz w:val="22"/>
                <w:szCs w:val="22"/>
              </w:rPr>
              <w:t>An example is shown below:</w:t>
            </w:r>
          </w:p>
          <w:p w14:paraId="39F7E045" w14:textId="17EAED45" w:rsidR="00DD6863" w:rsidRPr="00B71CF1" w:rsidRDefault="000C4024" w:rsidP="00DF3ACB">
            <w:pPr>
              <w:contextualSpacing/>
              <w:rPr>
                <w:sz w:val="22"/>
                <w:szCs w:val="22"/>
              </w:rPr>
            </w:pPr>
            <w:r w:rsidRPr="00B71CF1">
              <w:rPr>
                <w:sz w:val="22"/>
                <w:szCs w:val="22"/>
              </w:rPr>
              <w:t xml:space="preserve">  </w:t>
            </w:r>
          </w:p>
          <w:p w14:paraId="52F4F503" w14:textId="77777777" w:rsidR="00AB24D9" w:rsidRPr="00B71CF1" w:rsidRDefault="00AB24D9" w:rsidP="00AB24D9">
            <w:pPr>
              <w:contextualSpacing/>
              <w:rPr>
                <w:color w:val="0000FF"/>
                <w:sz w:val="22"/>
                <w:szCs w:val="22"/>
              </w:rPr>
            </w:pPr>
            <w:r w:rsidRPr="00B71CF1">
              <w:rPr>
                <w:color w:val="0000FF"/>
                <w:sz w:val="22"/>
                <w:szCs w:val="22"/>
              </w:rPr>
              <w:t>LangtangKholaWatershed.nc;X:longitude;Y:latitude;D:watershed</w:t>
            </w:r>
          </w:p>
          <w:p w14:paraId="1A6854E6" w14:textId="77777777" w:rsidR="00AB24D9" w:rsidRPr="00B71CF1" w:rsidRDefault="00AB24D9" w:rsidP="00AB24D9">
            <w:pPr>
              <w:contextualSpacing/>
              <w:rPr>
                <w:sz w:val="22"/>
                <w:szCs w:val="22"/>
              </w:rPr>
            </w:pPr>
          </w:p>
          <w:p w14:paraId="3430D024" w14:textId="1D7D9355" w:rsidR="000C4024" w:rsidRPr="00B71CF1" w:rsidRDefault="00AB24D9" w:rsidP="00AB24D9">
            <w:pPr>
              <w:contextualSpacing/>
              <w:rPr>
                <w:sz w:val="22"/>
                <w:szCs w:val="22"/>
              </w:rPr>
            </w:pPr>
            <w:r w:rsidRPr="00B71CF1">
              <w:rPr>
                <w:sz w:val="22"/>
                <w:szCs w:val="22"/>
              </w:rPr>
              <w:t xml:space="preserve">In ‘LangtangKholaWatershed.nc’ netCDF file, ‘longitude’, ‘latitude’ and ‘watershed’ are the names of the X, Y and variable (data), respectively. </w:t>
            </w:r>
            <w:r w:rsidR="006D31BF">
              <w:rPr>
                <w:sz w:val="22"/>
                <w:szCs w:val="22"/>
              </w:rPr>
              <w:t xml:space="preserve">The order of the tags, X, Y and D does not matter as the model uses the tags to </w:t>
            </w:r>
            <w:r w:rsidRPr="00B71CF1">
              <w:rPr>
                <w:sz w:val="22"/>
                <w:szCs w:val="22"/>
              </w:rPr>
              <w:t>distinguish between each of these</w:t>
            </w:r>
            <w:r w:rsidR="003A3B14">
              <w:rPr>
                <w:sz w:val="22"/>
                <w:szCs w:val="22"/>
              </w:rPr>
              <w:t xml:space="preserve">.  </w:t>
            </w:r>
          </w:p>
          <w:p w14:paraId="1C141096" w14:textId="77777777" w:rsidR="00AB24D9" w:rsidRPr="00B71CF1" w:rsidRDefault="00AB24D9" w:rsidP="00AB24D9">
            <w:pPr>
              <w:contextualSpacing/>
              <w:rPr>
                <w:sz w:val="22"/>
                <w:szCs w:val="22"/>
              </w:rPr>
            </w:pPr>
          </w:p>
          <w:p w14:paraId="29A66361" w14:textId="7589F6BF" w:rsidR="00CD6158" w:rsidRPr="00B71CF1" w:rsidRDefault="00CD6158" w:rsidP="00AB24D9">
            <w:pPr>
              <w:contextualSpacing/>
              <w:rPr>
                <w:sz w:val="22"/>
                <w:szCs w:val="22"/>
              </w:rPr>
            </w:pPr>
            <w:r w:rsidRPr="00B71CF1">
              <w:rPr>
                <w:sz w:val="22"/>
                <w:szCs w:val="22"/>
              </w:rPr>
              <w:t xml:space="preserve">In </w:t>
            </w:r>
            <w:r w:rsidR="003A3B14">
              <w:rPr>
                <w:sz w:val="22"/>
                <w:szCs w:val="22"/>
              </w:rPr>
              <w:t xml:space="preserve">the </w:t>
            </w:r>
            <w:r w:rsidRPr="00B71CF1">
              <w:rPr>
                <w:sz w:val="22"/>
                <w:szCs w:val="22"/>
              </w:rPr>
              <w:t xml:space="preserve">case </w:t>
            </w:r>
            <w:r w:rsidR="003A3B14">
              <w:rPr>
                <w:sz w:val="22"/>
                <w:szCs w:val="22"/>
              </w:rPr>
              <w:t>that</w:t>
            </w:r>
            <w:r w:rsidR="003A3B14" w:rsidRPr="00B71CF1">
              <w:rPr>
                <w:sz w:val="22"/>
                <w:szCs w:val="22"/>
              </w:rPr>
              <w:t xml:space="preserve"> </w:t>
            </w:r>
            <w:r w:rsidRPr="00B71CF1">
              <w:rPr>
                <w:sz w:val="22"/>
                <w:szCs w:val="22"/>
              </w:rPr>
              <w:t>default</w:t>
            </w:r>
            <w:r w:rsidR="003A3B14">
              <w:rPr>
                <w:sz w:val="22"/>
                <w:szCs w:val="22"/>
              </w:rPr>
              <w:t>s</w:t>
            </w:r>
            <w:r w:rsidRPr="00B71CF1">
              <w:rPr>
                <w:sz w:val="22"/>
                <w:szCs w:val="22"/>
              </w:rPr>
              <w:t xml:space="preserve"> are used:</w:t>
            </w:r>
          </w:p>
          <w:p w14:paraId="6F3F5967" w14:textId="6A4D0D10" w:rsidR="00CD6158" w:rsidRPr="00B71CF1" w:rsidRDefault="00CD6158" w:rsidP="00AB24D9">
            <w:pPr>
              <w:contextualSpacing/>
              <w:rPr>
                <w:color w:val="0000FF"/>
                <w:sz w:val="22"/>
                <w:szCs w:val="22"/>
                <w:shd w:val="clear" w:color="auto" w:fill="FFFFFF"/>
              </w:rPr>
            </w:pPr>
            <w:r w:rsidRPr="00B71CF1">
              <w:rPr>
                <w:color w:val="0000FF"/>
                <w:sz w:val="22"/>
                <w:szCs w:val="22"/>
                <w:shd w:val="clear" w:color="auto" w:fill="FFFFFF"/>
              </w:rPr>
              <w:t>LangtangKholaWatershed.nc;D:watershed</w:t>
            </w:r>
          </w:p>
          <w:p w14:paraId="662E0A1E" w14:textId="77777777" w:rsidR="00B71CF1" w:rsidRPr="00B71CF1" w:rsidRDefault="00B71CF1" w:rsidP="00AB24D9">
            <w:pPr>
              <w:contextualSpacing/>
              <w:rPr>
                <w:color w:val="222222"/>
                <w:sz w:val="22"/>
                <w:szCs w:val="22"/>
                <w:shd w:val="clear" w:color="auto" w:fill="FFFFFF"/>
              </w:rPr>
            </w:pPr>
          </w:p>
          <w:p w14:paraId="4233E3FE" w14:textId="23148E3E" w:rsidR="00CD6158" w:rsidRPr="00B71CF1" w:rsidRDefault="00CD6158" w:rsidP="00DF3ACB">
            <w:pPr>
              <w:contextualSpacing/>
              <w:rPr>
                <w:color w:val="222222"/>
                <w:sz w:val="22"/>
                <w:szCs w:val="22"/>
                <w:shd w:val="clear" w:color="auto" w:fill="FFFFFF"/>
              </w:rPr>
            </w:pPr>
            <w:r w:rsidRPr="00B71CF1">
              <w:rPr>
                <w:color w:val="222222"/>
                <w:sz w:val="22"/>
                <w:szCs w:val="22"/>
                <w:shd w:val="clear" w:color="auto" w:fill="FFFFFF"/>
              </w:rPr>
              <w:t>In ‘LangtangKholaWatershed.nc’ netCDF file, ‘watershed’ is the variable (data)</w:t>
            </w:r>
            <w:r w:rsidR="00B71CF1" w:rsidRPr="00B71CF1">
              <w:rPr>
                <w:color w:val="222222"/>
                <w:sz w:val="22"/>
                <w:szCs w:val="22"/>
                <w:shd w:val="clear" w:color="auto" w:fill="FFFFFF"/>
              </w:rPr>
              <w:t xml:space="preserve"> </w:t>
            </w:r>
            <w:r w:rsidRPr="00B71CF1">
              <w:rPr>
                <w:color w:val="222222"/>
                <w:sz w:val="22"/>
                <w:szCs w:val="22"/>
                <w:shd w:val="clear" w:color="auto" w:fill="FFFFFF"/>
              </w:rPr>
              <w:t xml:space="preserve">name in the file. </w:t>
            </w:r>
            <w:r w:rsidR="00B71CF1" w:rsidRPr="00B71CF1">
              <w:rPr>
                <w:color w:val="222222"/>
                <w:sz w:val="22"/>
                <w:szCs w:val="22"/>
                <w:shd w:val="clear" w:color="auto" w:fill="FFFFFF"/>
              </w:rPr>
              <w:t>Y-and X-coordinates must be the 1</w:t>
            </w:r>
            <w:r w:rsidR="00B71CF1" w:rsidRPr="00B71CF1">
              <w:rPr>
                <w:color w:val="222222"/>
                <w:sz w:val="22"/>
                <w:szCs w:val="22"/>
                <w:shd w:val="clear" w:color="auto" w:fill="FFFFFF"/>
                <w:vertAlign w:val="superscript"/>
              </w:rPr>
              <w:t>st</w:t>
            </w:r>
            <w:r w:rsidR="00B71CF1" w:rsidRPr="00B71CF1">
              <w:rPr>
                <w:color w:val="222222"/>
                <w:sz w:val="22"/>
                <w:szCs w:val="22"/>
                <w:shd w:val="clear" w:color="auto" w:fill="FFFFFF"/>
              </w:rPr>
              <w:t xml:space="preserve"> and 2</w:t>
            </w:r>
            <w:r w:rsidR="00B71CF1" w:rsidRPr="00B71CF1">
              <w:rPr>
                <w:color w:val="222222"/>
                <w:sz w:val="22"/>
                <w:szCs w:val="22"/>
                <w:shd w:val="clear" w:color="auto" w:fill="FFFFFF"/>
                <w:vertAlign w:val="superscript"/>
              </w:rPr>
              <w:t>nd</w:t>
            </w:r>
            <w:r w:rsidR="00B71CF1" w:rsidRPr="00B71CF1">
              <w:rPr>
                <w:color w:val="222222"/>
                <w:sz w:val="22"/>
                <w:szCs w:val="22"/>
                <w:shd w:val="clear" w:color="auto" w:fill="FFFFFF"/>
              </w:rPr>
              <w:t xml:space="preserve"> dimensions of this netCDF file.</w:t>
            </w:r>
          </w:p>
          <w:p w14:paraId="4B539BBB" w14:textId="77777777" w:rsidR="00B71CF1" w:rsidRDefault="00B71CF1" w:rsidP="00DF3ACB">
            <w:pPr>
              <w:contextualSpacing/>
              <w:rPr>
                <w:rFonts w:ascii="Arial" w:hAnsi="Arial" w:cs="Arial"/>
                <w:color w:val="222222"/>
                <w:shd w:val="clear" w:color="auto" w:fill="FFFFFF"/>
              </w:rPr>
            </w:pPr>
          </w:p>
          <w:p w14:paraId="75638524" w14:textId="5BBE501A" w:rsidR="0098615C" w:rsidRPr="003E341C" w:rsidRDefault="0098615C" w:rsidP="00DF3ACB">
            <w:pPr>
              <w:contextualSpacing/>
              <w:rPr>
                <w:sz w:val="24"/>
              </w:rPr>
            </w:pPr>
            <w:r w:rsidRPr="003E341C">
              <w:rPr>
                <w:sz w:val="24"/>
              </w:rPr>
              <w:t>The example below lists the inputs required, though the user has the option to set the spatially variable flag indicating whether the data is to come from a file.  The order of variables does not matter.</w:t>
            </w:r>
          </w:p>
        </w:tc>
      </w:tr>
      <w:tr w:rsidR="00DD6863" w:rsidRPr="00E04F3B" w14:paraId="093D77E0" w14:textId="77777777" w:rsidTr="00693EEA">
        <w:trPr>
          <w:trHeight w:val="170"/>
        </w:trPr>
        <w:tc>
          <w:tcPr>
            <w:tcW w:w="1648" w:type="dxa"/>
          </w:tcPr>
          <w:p w14:paraId="06E5AA46" w14:textId="618A43C0" w:rsidR="00DD6863" w:rsidRPr="003E341C" w:rsidRDefault="00DD6863" w:rsidP="00DF3ACB">
            <w:pPr>
              <w:contextualSpacing/>
              <w:rPr>
                <w:b/>
                <w:sz w:val="24"/>
              </w:rPr>
            </w:pPr>
            <w:r w:rsidRPr="003E341C">
              <w:rPr>
                <w:b/>
                <w:sz w:val="24"/>
              </w:rPr>
              <w:lastRenderedPageBreak/>
              <w:t>File</w:t>
            </w:r>
            <w:r w:rsidR="005141B7" w:rsidRPr="003E341C">
              <w:rPr>
                <w:b/>
                <w:sz w:val="24"/>
              </w:rPr>
              <w:t xml:space="preserve"> </w:t>
            </w:r>
            <w:r w:rsidRPr="003E341C">
              <w:rPr>
                <w:b/>
                <w:sz w:val="24"/>
              </w:rPr>
              <w:t>Example</w:t>
            </w:r>
          </w:p>
        </w:tc>
        <w:tc>
          <w:tcPr>
            <w:tcW w:w="8180" w:type="dxa"/>
          </w:tcPr>
          <w:p w14:paraId="01DC89D9" w14:textId="77777777" w:rsidR="005F6685" w:rsidRPr="005F6685" w:rsidRDefault="005F6685" w:rsidP="005F6685">
            <w:pPr>
              <w:autoSpaceDE w:val="0"/>
              <w:autoSpaceDN w:val="0"/>
              <w:adjustRightInd w:val="0"/>
              <w:contextualSpacing/>
              <w:rPr>
                <w:sz w:val="24"/>
                <w:szCs w:val="24"/>
              </w:rPr>
            </w:pPr>
            <w:r w:rsidRPr="005F6685">
              <w:rPr>
                <w:sz w:val="24"/>
                <w:szCs w:val="24"/>
              </w:rPr>
              <w:t>Site and Initial Condition Input Variables</w:t>
            </w:r>
          </w:p>
          <w:p w14:paraId="04A0E808" w14:textId="77777777" w:rsidR="005F6685" w:rsidRPr="005F6685" w:rsidRDefault="005F6685" w:rsidP="005F6685">
            <w:pPr>
              <w:autoSpaceDE w:val="0"/>
              <w:autoSpaceDN w:val="0"/>
              <w:adjustRightInd w:val="0"/>
              <w:contextualSpacing/>
              <w:rPr>
                <w:sz w:val="24"/>
                <w:szCs w:val="24"/>
              </w:rPr>
            </w:pPr>
            <w:r w:rsidRPr="005F6685">
              <w:rPr>
                <w:sz w:val="24"/>
                <w:szCs w:val="24"/>
              </w:rPr>
              <w:t>USic:  Energy content initial condition (kg m-3)</w:t>
            </w:r>
          </w:p>
          <w:p w14:paraId="2BF2361A"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61260F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A1E36DA" w14:textId="77777777" w:rsidR="005F6685" w:rsidRPr="005F6685" w:rsidRDefault="005F6685" w:rsidP="005F6685">
            <w:pPr>
              <w:autoSpaceDE w:val="0"/>
              <w:autoSpaceDN w:val="0"/>
              <w:adjustRightInd w:val="0"/>
              <w:contextualSpacing/>
              <w:rPr>
                <w:sz w:val="24"/>
                <w:szCs w:val="24"/>
              </w:rPr>
            </w:pPr>
            <w:r w:rsidRPr="005F6685">
              <w:rPr>
                <w:sz w:val="24"/>
                <w:szCs w:val="24"/>
              </w:rPr>
              <w:t>WSis:  Snow water equivalent initial condition (m)</w:t>
            </w:r>
          </w:p>
          <w:p w14:paraId="442B043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14E7718"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7A3BB2E0"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Tic:  Snow surface dimensionless age initial condition </w:t>
            </w:r>
          </w:p>
          <w:p w14:paraId="5F4A2F70"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C0AC377"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3F975AA" w14:textId="7351FB8A" w:rsidR="005F6685" w:rsidRPr="005F6685" w:rsidRDefault="005F6685" w:rsidP="005F6685">
            <w:pPr>
              <w:autoSpaceDE w:val="0"/>
              <w:autoSpaceDN w:val="0"/>
              <w:adjustRightInd w:val="0"/>
              <w:contextualSpacing/>
              <w:rPr>
                <w:sz w:val="24"/>
                <w:szCs w:val="24"/>
              </w:rPr>
            </w:pPr>
            <w:r w:rsidRPr="005F6685">
              <w:rPr>
                <w:sz w:val="24"/>
                <w:szCs w:val="24"/>
              </w:rPr>
              <w:t>WCic:  Snow water equivalent dimensionless age initial conditio</w:t>
            </w:r>
            <w:r w:rsidR="003A3B14">
              <w:rPr>
                <w:sz w:val="24"/>
                <w:szCs w:val="24"/>
              </w:rPr>
              <w:t xml:space="preserve">n </w:t>
            </w:r>
            <w:r w:rsidRPr="005F6685">
              <w:rPr>
                <w:sz w:val="24"/>
                <w:szCs w:val="24"/>
              </w:rPr>
              <w:t xml:space="preserve">(m) </w:t>
            </w:r>
          </w:p>
          <w:p w14:paraId="1423AE89"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7EB84F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1584D8B" w14:textId="77777777" w:rsidR="005F6685" w:rsidRPr="005F6685" w:rsidRDefault="005F6685" w:rsidP="005F6685">
            <w:pPr>
              <w:autoSpaceDE w:val="0"/>
              <w:autoSpaceDN w:val="0"/>
              <w:adjustRightInd w:val="0"/>
              <w:contextualSpacing/>
              <w:rPr>
                <w:sz w:val="24"/>
                <w:szCs w:val="24"/>
              </w:rPr>
            </w:pPr>
            <w:r w:rsidRPr="005F6685">
              <w:rPr>
                <w:sz w:val="24"/>
                <w:szCs w:val="24"/>
              </w:rPr>
              <w:t>df: Drift factor multiplier</w:t>
            </w:r>
          </w:p>
          <w:p w14:paraId="13A3C396"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0C930F2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1.0   </w:t>
            </w:r>
          </w:p>
          <w:p w14:paraId="00B95E2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apr: Average atmospheric pressure         </w:t>
            </w:r>
          </w:p>
          <w:p w14:paraId="625ECCB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69E0B00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74051   </w:t>
            </w:r>
          </w:p>
          <w:p w14:paraId="6BCD9AD0"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Aep: Albedo extinction coefficient             </w:t>
            </w:r>
          </w:p>
          <w:p w14:paraId="49B90616"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5A2B62D1" w14:textId="77777777" w:rsidR="005F6685" w:rsidRPr="005F6685" w:rsidRDefault="005F6685" w:rsidP="005F6685">
            <w:pPr>
              <w:autoSpaceDE w:val="0"/>
              <w:autoSpaceDN w:val="0"/>
              <w:adjustRightInd w:val="0"/>
              <w:contextualSpacing/>
              <w:rPr>
                <w:sz w:val="24"/>
                <w:szCs w:val="24"/>
              </w:rPr>
            </w:pPr>
            <w:r w:rsidRPr="005F6685">
              <w:rPr>
                <w:sz w:val="24"/>
                <w:szCs w:val="24"/>
              </w:rPr>
              <w:lastRenderedPageBreak/>
              <w:t xml:space="preserve">0.1  </w:t>
            </w:r>
          </w:p>
          <w:p w14:paraId="4D7ACA2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cc: Canopy coverage fraction         </w:t>
            </w:r>
          </w:p>
          <w:p w14:paraId="7AAB5A3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1AB1EF51" w14:textId="77777777" w:rsidR="005F6685" w:rsidRPr="005F6685" w:rsidRDefault="005F6685" w:rsidP="005F6685">
            <w:pPr>
              <w:autoSpaceDE w:val="0"/>
              <w:autoSpaceDN w:val="0"/>
              <w:adjustRightInd w:val="0"/>
              <w:contextualSpacing/>
              <w:rPr>
                <w:sz w:val="24"/>
                <w:szCs w:val="24"/>
              </w:rPr>
            </w:pPr>
            <w:r w:rsidRPr="005F6685">
              <w:rPr>
                <w:sz w:val="24"/>
                <w:szCs w:val="24"/>
              </w:rPr>
              <w:t>ccgridfile.nc;D:cc</w:t>
            </w:r>
          </w:p>
          <w:p w14:paraId="3736B464"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hcan: Canopy height           </w:t>
            </w:r>
          </w:p>
          <w:p w14:paraId="48B3427C"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200A66F1" w14:textId="77777777" w:rsidR="005F6685" w:rsidRPr="005F6685" w:rsidRDefault="005F6685" w:rsidP="005F6685">
            <w:pPr>
              <w:autoSpaceDE w:val="0"/>
              <w:autoSpaceDN w:val="0"/>
              <w:adjustRightInd w:val="0"/>
              <w:contextualSpacing/>
              <w:rPr>
                <w:sz w:val="24"/>
                <w:szCs w:val="24"/>
              </w:rPr>
            </w:pPr>
            <w:r w:rsidRPr="005F6685">
              <w:rPr>
                <w:sz w:val="24"/>
                <w:szCs w:val="24"/>
              </w:rPr>
              <w:t>hcanfile.nc;X:xcoord;Y:ycoord;D:hcan</w:t>
            </w:r>
          </w:p>
          <w:p w14:paraId="4A1BE180" w14:textId="77777777" w:rsidR="005F6685" w:rsidRPr="005F6685" w:rsidRDefault="005F6685" w:rsidP="005F6685">
            <w:pPr>
              <w:autoSpaceDE w:val="0"/>
              <w:autoSpaceDN w:val="0"/>
              <w:adjustRightInd w:val="0"/>
              <w:contextualSpacing/>
              <w:rPr>
                <w:sz w:val="24"/>
                <w:szCs w:val="24"/>
              </w:rPr>
            </w:pPr>
            <w:r w:rsidRPr="005F6685">
              <w:rPr>
                <w:sz w:val="24"/>
                <w:szCs w:val="24"/>
              </w:rPr>
              <w:t>lai: Leaf area index</w:t>
            </w:r>
          </w:p>
          <w:p w14:paraId="2AA6BCF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59AB7AC3" w14:textId="77777777" w:rsidR="005F6685" w:rsidRPr="005F6685" w:rsidRDefault="005F6685" w:rsidP="005F6685">
            <w:pPr>
              <w:autoSpaceDE w:val="0"/>
              <w:autoSpaceDN w:val="0"/>
              <w:adjustRightInd w:val="0"/>
              <w:contextualSpacing/>
              <w:rPr>
                <w:sz w:val="24"/>
                <w:szCs w:val="24"/>
              </w:rPr>
            </w:pPr>
            <w:r w:rsidRPr="005F6685">
              <w:rPr>
                <w:sz w:val="24"/>
                <w:szCs w:val="24"/>
              </w:rPr>
              <w:t>laifile.nc;D:lai</w:t>
            </w:r>
          </w:p>
          <w:p w14:paraId="2291656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Sbar: Maximum snow load held per unit branch area        </w:t>
            </w:r>
          </w:p>
          <w:p w14:paraId="3EECF797"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23E33266" w14:textId="77777777" w:rsidR="005F6685" w:rsidRPr="005F6685" w:rsidRDefault="005F6685" w:rsidP="005F6685">
            <w:pPr>
              <w:autoSpaceDE w:val="0"/>
              <w:autoSpaceDN w:val="0"/>
              <w:adjustRightInd w:val="0"/>
              <w:contextualSpacing/>
              <w:rPr>
                <w:sz w:val="24"/>
                <w:szCs w:val="24"/>
              </w:rPr>
            </w:pPr>
            <w:r w:rsidRPr="005F6685">
              <w:rPr>
                <w:sz w:val="24"/>
                <w:szCs w:val="24"/>
              </w:rPr>
              <w:t>6.6</w:t>
            </w:r>
          </w:p>
          <w:p w14:paraId="5E114506"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ycage: Forest age flag for wind speed profile parameterization            </w:t>
            </w:r>
          </w:p>
          <w:p w14:paraId="5791EC71"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             </w:t>
            </w:r>
          </w:p>
          <w:p w14:paraId="14288F2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1.00  </w:t>
            </w:r>
          </w:p>
          <w:p w14:paraId="7308BEC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slope: A 2-D grid that contains the slope at each grid point     </w:t>
            </w:r>
          </w:p>
          <w:p w14:paraId="318BE2E9"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5E8CDFD5" w14:textId="77777777" w:rsidR="005F6685" w:rsidRPr="005F6685" w:rsidRDefault="005F6685" w:rsidP="005F6685">
            <w:pPr>
              <w:autoSpaceDE w:val="0"/>
              <w:autoSpaceDN w:val="0"/>
              <w:adjustRightInd w:val="0"/>
              <w:contextualSpacing/>
              <w:rPr>
                <w:sz w:val="24"/>
                <w:szCs w:val="24"/>
              </w:rPr>
            </w:pPr>
            <w:r w:rsidRPr="005F6685">
              <w:rPr>
                <w:sz w:val="24"/>
                <w:szCs w:val="24"/>
              </w:rPr>
              <w:t>slope.nc;X:xcoord;Y:ycoord;D:slope</w:t>
            </w:r>
          </w:p>
          <w:p w14:paraId="5D73CA64"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aspect: A 2-D grid that contains the aspect at each grid point   </w:t>
            </w:r>
          </w:p>
          <w:p w14:paraId="3E283A44"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285017AC" w14:textId="77777777" w:rsidR="005F6685" w:rsidRPr="005F6685" w:rsidRDefault="005F6685" w:rsidP="005F6685">
            <w:pPr>
              <w:autoSpaceDE w:val="0"/>
              <w:autoSpaceDN w:val="0"/>
              <w:adjustRightInd w:val="0"/>
              <w:contextualSpacing/>
              <w:rPr>
                <w:sz w:val="24"/>
                <w:szCs w:val="24"/>
              </w:rPr>
            </w:pPr>
            <w:r w:rsidRPr="005F6685">
              <w:rPr>
                <w:sz w:val="24"/>
                <w:szCs w:val="24"/>
              </w:rPr>
              <w:t>aspect.nc;X:xcoord;Y:ycoord;D:aspect</w:t>
            </w:r>
          </w:p>
          <w:p w14:paraId="23A8FA9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latitude: A 2-D grid that contains the latitude at each grid point    </w:t>
            </w:r>
          </w:p>
          <w:p w14:paraId="24A1B21F" w14:textId="77777777" w:rsidR="005F6685" w:rsidRPr="005F6685" w:rsidRDefault="005F6685" w:rsidP="005F6685">
            <w:pPr>
              <w:autoSpaceDE w:val="0"/>
              <w:autoSpaceDN w:val="0"/>
              <w:adjustRightInd w:val="0"/>
              <w:contextualSpacing/>
              <w:rPr>
                <w:sz w:val="24"/>
                <w:szCs w:val="24"/>
              </w:rPr>
            </w:pPr>
            <w:r w:rsidRPr="005F6685">
              <w:rPr>
                <w:sz w:val="24"/>
                <w:szCs w:val="24"/>
              </w:rPr>
              <w:t>1</w:t>
            </w:r>
          </w:p>
          <w:p w14:paraId="6A3B0522" w14:textId="77777777" w:rsidR="005F6685" w:rsidRPr="005F6685" w:rsidRDefault="005F6685" w:rsidP="005F6685">
            <w:pPr>
              <w:autoSpaceDE w:val="0"/>
              <w:autoSpaceDN w:val="0"/>
              <w:adjustRightInd w:val="0"/>
              <w:contextualSpacing/>
              <w:rPr>
                <w:sz w:val="24"/>
                <w:szCs w:val="24"/>
              </w:rPr>
            </w:pPr>
            <w:r w:rsidRPr="005F6685">
              <w:rPr>
                <w:sz w:val="24"/>
                <w:szCs w:val="24"/>
              </w:rPr>
              <w:t>lat.nc;D:latitude</w:t>
            </w:r>
          </w:p>
          <w:p w14:paraId="7540DA31" w14:textId="77777777" w:rsidR="005F6685" w:rsidRPr="005F6685" w:rsidRDefault="005F6685" w:rsidP="005F6685">
            <w:pPr>
              <w:autoSpaceDE w:val="0"/>
              <w:autoSpaceDN w:val="0"/>
              <w:adjustRightInd w:val="0"/>
              <w:contextualSpacing/>
              <w:rPr>
                <w:sz w:val="24"/>
                <w:szCs w:val="24"/>
              </w:rPr>
            </w:pPr>
            <w:r w:rsidRPr="005F6685">
              <w:rPr>
                <w:sz w:val="24"/>
                <w:szCs w:val="24"/>
              </w:rPr>
              <w:t>subalb: Albedo (fraction 0-1) of the substrate beneath the snow (ground, or glacier)</w:t>
            </w:r>
          </w:p>
          <w:p w14:paraId="53FF78C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AC8F7DC" w14:textId="77777777" w:rsidR="005F6685" w:rsidRPr="005F6685" w:rsidRDefault="005F6685" w:rsidP="005F6685">
            <w:pPr>
              <w:autoSpaceDE w:val="0"/>
              <w:autoSpaceDN w:val="0"/>
              <w:adjustRightInd w:val="0"/>
              <w:contextualSpacing/>
              <w:rPr>
                <w:sz w:val="24"/>
                <w:szCs w:val="24"/>
              </w:rPr>
            </w:pPr>
            <w:r w:rsidRPr="005F6685">
              <w:rPr>
                <w:sz w:val="24"/>
                <w:szCs w:val="24"/>
              </w:rPr>
              <w:t>0.25</w:t>
            </w:r>
          </w:p>
          <w:p w14:paraId="5AD961AD" w14:textId="77777777" w:rsidR="005F6685" w:rsidRPr="005F6685" w:rsidRDefault="005F6685" w:rsidP="005F6685">
            <w:pPr>
              <w:autoSpaceDE w:val="0"/>
              <w:autoSpaceDN w:val="0"/>
              <w:adjustRightInd w:val="0"/>
              <w:contextualSpacing/>
              <w:rPr>
                <w:sz w:val="24"/>
                <w:szCs w:val="24"/>
              </w:rPr>
            </w:pPr>
            <w:r w:rsidRPr="005F6685">
              <w:rPr>
                <w:sz w:val="24"/>
                <w:szCs w:val="24"/>
              </w:rPr>
              <w:t>subtype: Type of beneath snow substrate encoded as (0 = Ground/Non Glacier, 1=Clean Ice/glacier, 2= Debris covered ice/glacier, 3= Glacier snow accumulation zone)</w:t>
            </w:r>
          </w:p>
          <w:p w14:paraId="608510D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1        </w:t>
            </w:r>
          </w:p>
          <w:p w14:paraId="6BE531D8" w14:textId="77777777" w:rsidR="005F6685" w:rsidRPr="005F6685" w:rsidRDefault="005F6685" w:rsidP="005F6685">
            <w:pPr>
              <w:autoSpaceDE w:val="0"/>
              <w:autoSpaceDN w:val="0"/>
              <w:adjustRightInd w:val="0"/>
              <w:contextualSpacing/>
              <w:rPr>
                <w:sz w:val="24"/>
                <w:szCs w:val="24"/>
              </w:rPr>
            </w:pPr>
            <w:r w:rsidRPr="005F6685">
              <w:rPr>
                <w:sz w:val="24"/>
                <w:szCs w:val="24"/>
              </w:rPr>
              <w:t>SubType.nc;X:xcoord;Y:ycoord;D:SubsurfaceType</w:t>
            </w:r>
          </w:p>
          <w:p w14:paraId="52B62ED1" w14:textId="77777777" w:rsidR="005F6685" w:rsidRPr="005F6685" w:rsidRDefault="005F6685" w:rsidP="005F6685">
            <w:pPr>
              <w:autoSpaceDE w:val="0"/>
              <w:autoSpaceDN w:val="0"/>
              <w:adjustRightInd w:val="0"/>
              <w:contextualSpacing/>
              <w:rPr>
                <w:sz w:val="24"/>
                <w:szCs w:val="24"/>
              </w:rPr>
            </w:pPr>
            <w:r w:rsidRPr="005F6685">
              <w:rPr>
                <w:sz w:val="24"/>
                <w:szCs w:val="24"/>
              </w:rPr>
              <w:t>gsurf: The fraction of surface melt that runs off (e.g. from a glacier)</w:t>
            </w:r>
          </w:p>
          <w:p w14:paraId="322EF1C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DFF1233"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D6A085E" w14:textId="77777777" w:rsidR="005F6685" w:rsidRPr="005F6685" w:rsidRDefault="005F6685" w:rsidP="005F6685">
            <w:pPr>
              <w:autoSpaceDE w:val="0"/>
              <w:autoSpaceDN w:val="0"/>
              <w:adjustRightInd w:val="0"/>
              <w:contextualSpacing/>
              <w:rPr>
                <w:sz w:val="24"/>
                <w:szCs w:val="24"/>
              </w:rPr>
            </w:pPr>
            <w:r w:rsidRPr="005F6685">
              <w:rPr>
                <w:sz w:val="24"/>
                <w:szCs w:val="24"/>
              </w:rPr>
              <w:t>b01: Bristow-Campbell B for January (1)</w:t>
            </w:r>
          </w:p>
          <w:p w14:paraId="77CFCFD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7A6484AD"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6.743      </w:t>
            </w:r>
          </w:p>
          <w:p w14:paraId="7D42D582" w14:textId="77777777" w:rsidR="005F6685" w:rsidRPr="005F6685" w:rsidRDefault="005F6685" w:rsidP="005F6685">
            <w:pPr>
              <w:autoSpaceDE w:val="0"/>
              <w:autoSpaceDN w:val="0"/>
              <w:adjustRightInd w:val="0"/>
              <w:contextualSpacing/>
              <w:rPr>
                <w:sz w:val="24"/>
                <w:szCs w:val="24"/>
              </w:rPr>
            </w:pPr>
            <w:r w:rsidRPr="005F6685">
              <w:rPr>
                <w:sz w:val="24"/>
                <w:szCs w:val="24"/>
              </w:rPr>
              <w:t>b02: Bristow-Campbell B for February (2)</w:t>
            </w:r>
          </w:p>
          <w:p w14:paraId="0805D564"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2D805DD"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7.927    </w:t>
            </w:r>
          </w:p>
          <w:p w14:paraId="1465D364" w14:textId="77777777" w:rsidR="005F6685" w:rsidRPr="005F6685" w:rsidRDefault="005F6685" w:rsidP="005F6685">
            <w:pPr>
              <w:autoSpaceDE w:val="0"/>
              <w:autoSpaceDN w:val="0"/>
              <w:adjustRightInd w:val="0"/>
              <w:contextualSpacing/>
              <w:rPr>
                <w:sz w:val="24"/>
                <w:szCs w:val="24"/>
              </w:rPr>
            </w:pPr>
            <w:r w:rsidRPr="005F6685">
              <w:rPr>
                <w:sz w:val="24"/>
                <w:szCs w:val="24"/>
              </w:rPr>
              <w:t>b03: Bristow-Campbell B for March(3)</w:t>
            </w:r>
          </w:p>
          <w:p w14:paraId="216B709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1CAC20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8.055  </w:t>
            </w:r>
          </w:p>
          <w:p w14:paraId="4A821501" w14:textId="77777777" w:rsidR="005F6685" w:rsidRPr="005F6685" w:rsidRDefault="005F6685" w:rsidP="005F6685">
            <w:pPr>
              <w:autoSpaceDE w:val="0"/>
              <w:autoSpaceDN w:val="0"/>
              <w:adjustRightInd w:val="0"/>
              <w:contextualSpacing/>
              <w:rPr>
                <w:sz w:val="24"/>
                <w:szCs w:val="24"/>
              </w:rPr>
            </w:pPr>
            <w:r w:rsidRPr="005F6685">
              <w:rPr>
                <w:sz w:val="24"/>
                <w:szCs w:val="24"/>
              </w:rPr>
              <w:lastRenderedPageBreak/>
              <w:t>b04: Bristow-Campbell B for April (4)</w:t>
            </w:r>
          </w:p>
          <w:p w14:paraId="7B6CA35F"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11C475D1"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8.602 </w:t>
            </w:r>
          </w:p>
          <w:p w14:paraId="38E8819B" w14:textId="77777777" w:rsidR="005F6685" w:rsidRPr="005F6685" w:rsidRDefault="005F6685" w:rsidP="005F6685">
            <w:pPr>
              <w:autoSpaceDE w:val="0"/>
              <w:autoSpaceDN w:val="0"/>
              <w:adjustRightInd w:val="0"/>
              <w:contextualSpacing/>
              <w:rPr>
                <w:sz w:val="24"/>
                <w:szCs w:val="24"/>
              </w:rPr>
            </w:pPr>
            <w:r w:rsidRPr="005F6685">
              <w:rPr>
                <w:sz w:val="24"/>
                <w:szCs w:val="24"/>
              </w:rPr>
              <w:t>b05: Bristow-Campbell B for may (5)</w:t>
            </w:r>
          </w:p>
          <w:p w14:paraId="4AC0F75E"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67DEA5BE"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8.43  </w:t>
            </w:r>
          </w:p>
          <w:p w14:paraId="638946A2" w14:textId="77777777" w:rsidR="005F6685" w:rsidRPr="005F6685" w:rsidRDefault="005F6685" w:rsidP="005F6685">
            <w:pPr>
              <w:autoSpaceDE w:val="0"/>
              <w:autoSpaceDN w:val="0"/>
              <w:adjustRightInd w:val="0"/>
              <w:contextualSpacing/>
              <w:rPr>
                <w:sz w:val="24"/>
                <w:szCs w:val="24"/>
              </w:rPr>
            </w:pPr>
            <w:r w:rsidRPr="005F6685">
              <w:rPr>
                <w:sz w:val="24"/>
                <w:szCs w:val="24"/>
              </w:rPr>
              <w:t>b06: Bristow-Campbell B for June (6)</w:t>
            </w:r>
          </w:p>
          <w:p w14:paraId="2467A22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6C54C59" w14:textId="77777777" w:rsidR="005F6685" w:rsidRPr="005F6685" w:rsidRDefault="005F6685" w:rsidP="005F6685">
            <w:pPr>
              <w:autoSpaceDE w:val="0"/>
              <w:autoSpaceDN w:val="0"/>
              <w:adjustRightInd w:val="0"/>
              <w:contextualSpacing/>
              <w:rPr>
                <w:sz w:val="24"/>
                <w:szCs w:val="24"/>
              </w:rPr>
            </w:pPr>
            <w:r w:rsidRPr="005F6685">
              <w:rPr>
                <w:sz w:val="24"/>
                <w:szCs w:val="24"/>
              </w:rPr>
              <w:t>9.76</w:t>
            </w:r>
          </w:p>
          <w:p w14:paraId="4A0ECE6B" w14:textId="77777777" w:rsidR="005F6685" w:rsidRPr="005F6685" w:rsidRDefault="005F6685" w:rsidP="005F6685">
            <w:pPr>
              <w:autoSpaceDE w:val="0"/>
              <w:autoSpaceDN w:val="0"/>
              <w:adjustRightInd w:val="0"/>
              <w:contextualSpacing/>
              <w:rPr>
                <w:sz w:val="24"/>
                <w:szCs w:val="24"/>
              </w:rPr>
            </w:pPr>
            <w:r w:rsidRPr="005F6685">
              <w:rPr>
                <w:sz w:val="24"/>
                <w:szCs w:val="24"/>
              </w:rPr>
              <w:t>b07: Bristow-Campbell B for July (7)</w:t>
            </w:r>
          </w:p>
          <w:p w14:paraId="3511C1C7"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0543C025"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132EFE8C" w14:textId="77777777" w:rsidR="005F6685" w:rsidRPr="005F6685" w:rsidRDefault="005F6685" w:rsidP="005F6685">
            <w:pPr>
              <w:autoSpaceDE w:val="0"/>
              <w:autoSpaceDN w:val="0"/>
              <w:adjustRightInd w:val="0"/>
              <w:contextualSpacing/>
              <w:rPr>
                <w:sz w:val="24"/>
                <w:szCs w:val="24"/>
              </w:rPr>
            </w:pPr>
            <w:r w:rsidRPr="005F6685">
              <w:rPr>
                <w:sz w:val="24"/>
                <w:szCs w:val="24"/>
              </w:rPr>
              <w:t>b08:  Bristow-Campbell B for August (8)</w:t>
            </w:r>
          </w:p>
          <w:p w14:paraId="0CE7EFB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8E320E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7C733D2C" w14:textId="77777777" w:rsidR="005F6685" w:rsidRPr="005F6685" w:rsidRDefault="005F6685" w:rsidP="005F6685">
            <w:pPr>
              <w:autoSpaceDE w:val="0"/>
              <w:autoSpaceDN w:val="0"/>
              <w:adjustRightInd w:val="0"/>
              <w:contextualSpacing/>
              <w:rPr>
                <w:sz w:val="24"/>
                <w:szCs w:val="24"/>
              </w:rPr>
            </w:pPr>
            <w:r w:rsidRPr="005F6685">
              <w:rPr>
                <w:sz w:val="24"/>
                <w:szCs w:val="24"/>
              </w:rPr>
              <w:t>b09: Bristow-Campbell B for September (9)</w:t>
            </w:r>
          </w:p>
          <w:p w14:paraId="6BFEC4B5"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7CD3A08"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0.00   </w:t>
            </w:r>
          </w:p>
          <w:p w14:paraId="07381C80" w14:textId="77777777" w:rsidR="005F6685" w:rsidRPr="005F6685" w:rsidRDefault="005F6685" w:rsidP="005F6685">
            <w:pPr>
              <w:autoSpaceDE w:val="0"/>
              <w:autoSpaceDN w:val="0"/>
              <w:adjustRightInd w:val="0"/>
              <w:contextualSpacing/>
              <w:rPr>
                <w:sz w:val="24"/>
                <w:szCs w:val="24"/>
              </w:rPr>
            </w:pPr>
            <w:r w:rsidRPr="005F6685">
              <w:rPr>
                <w:sz w:val="24"/>
                <w:szCs w:val="24"/>
              </w:rPr>
              <w:t>b10: Bristow-Campbell B for October (10)</w:t>
            </w:r>
          </w:p>
          <w:p w14:paraId="0EAA1AF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ED84B1F"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7.4  </w:t>
            </w:r>
          </w:p>
          <w:p w14:paraId="3AC6A740" w14:textId="77777777" w:rsidR="005F6685" w:rsidRPr="005F6685" w:rsidRDefault="005F6685" w:rsidP="005F6685">
            <w:pPr>
              <w:autoSpaceDE w:val="0"/>
              <w:autoSpaceDN w:val="0"/>
              <w:adjustRightInd w:val="0"/>
              <w:contextualSpacing/>
              <w:rPr>
                <w:sz w:val="24"/>
                <w:szCs w:val="24"/>
              </w:rPr>
            </w:pPr>
            <w:r w:rsidRPr="005F6685">
              <w:rPr>
                <w:sz w:val="24"/>
                <w:szCs w:val="24"/>
              </w:rPr>
              <w:t>b11: Bristow-Campbell B for November (11)</w:t>
            </w:r>
          </w:p>
          <w:p w14:paraId="720B048F"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2BBAD8A3"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9.14    </w:t>
            </w:r>
          </w:p>
          <w:p w14:paraId="3A15B444" w14:textId="77777777" w:rsidR="005F6685" w:rsidRPr="005F6685" w:rsidRDefault="005F6685" w:rsidP="005F6685">
            <w:pPr>
              <w:autoSpaceDE w:val="0"/>
              <w:autoSpaceDN w:val="0"/>
              <w:adjustRightInd w:val="0"/>
              <w:contextualSpacing/>
              <w:rPr>
                <w:sz w:val="24"/>
                <w:szCs w:val="24"/>
              </w:rPr>
            </w:pPr>
            <w:r w:rsidRPr="005F6685">
              <w:rPr>
                <w:sz w:val="24"/>
                <w:szCs w:val="24"/>
              </w:rPr>
              <w:t>b12: Bristow-Campbell B for December (12)</w:t>
            </w:r>
          </w:p>
          <w:p w14:paraId="6DB16061"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48CB549C" w14:textId="77777777" w:rsidR="005F6685" w:rsidRPr="005F6685" w:rsidRDefault="005F6685" w:rsidP="005F6685">
            <w:pPr>
              <w:autoSpaceDE w:val="0"/>
              <w:autoSpaceDN w:val="0"/>
              <w:adjustRightInd w:val="0"/>
              <w:contextualSpacing/>
              <w:rPr>
                <w:sz w:val="24"/>
                <w:szCs w:val="24"/>
              </w:rPr>
            </w:pPr>
            <w:r w:rsidRPr="005F6685">
              <w:rPr>
                <w:sz w:val="24"/>
                <w:szCs w:val="24"/>
              </w:rPr>
              <w:t xml:space="preserve">6.67 </w:t>
            </w:r>
          </w:p>
          <w:p w14:paraId="3B79C9C0" w14:textId="1AAC4B5C" w:rsidR="005F6685" w:rsidRPr="005F6685" w:rsidRDefault="005F6685" w:rsidP="005F6685">
            <w:pPr>
              <w:autoSpaceDE w:val="0"/>
              <w:autoSpaceDN w:val="0"/>
              <w:adjustRightInd w:val="0"/>
              <w:contextualSpacing/>
              <w:rPr>
                <w:sz w:val="24"/>
                <w:szCs w:val="24"/>
              </w:rPr>
            </w:pPr>
            <w:r w:rsidRPr="005F6685">
              <w:rPr>
                <w:sz w:val="24"/>
                <w:szCs w:val="24"/>
              </w:rPr>
              <w:t xml:space="preserve">ts_last:  degree </w:t>
            </w:r>
            <w:ins w:id="1" w:author="Avirup Sen Gupta" w:date="2013-10-21T13:27:00Z">
              <w:r w:rsidR="00751B4C">
                <w:rPr>
                  <w:sz w:val="24"/>
                  <w:szCs w:val="24"/>
                </w:rPr>
                <w:t>C</w:t>
              </w:r>
            </w:ins>
            <w:bookmarkStart w:id="2" w:name="_GoBack"/>
            <w:bookmarkEnd w:id="2"/>
            <w:del w:id="3" w:author="Avirup Sen Gupta" w:date="2013-10-21T13:27:00Z">
              <w:r w:rsidRPr="005F6685" w:rsidDel="00751B4C">
                <w:rPr>
                  <w:sz w:val="24"/>
                  <w:szCs w:val="24"/>
                </w:rPr>
                <w:delText>c</w:delText>
              </w:r>
            </w:del>
            <w:r w:rsidRPr="005F6685">
              <w:rPr>
                <w:sz w:val="24"/>
                <w:szCs w:val="24"/>
              </w:rPr>
              <w:t xml:space="preserve">elsius </w:t>
            </w:r>
          </w:p>
          <w:p w14:paraId="4A3DA5DD" w14:textId="77777777" w:rsidR="005F6685" w:rsidRPr="005F6685" w:rsidRDefault="005F6685" w:rsidP="005F6685">
            <w:pPr>
              <w:autoSpaceDE w:val="0"/>
              <w:autoSpaceDN w:val="0"/>
              <w:adjustRightInd w:val="0"/>
              <w:contextualSpacing/>
              <w:rPr>
                <w:sz w:val="24"/>
                <w:szCs w:val="24"/>
              </w:rPr>
            </w:pPr>
            <w:r w:rsidRPr="005F6685">
              <w:rPr>
                <w:sz w:val="24"/>
                <w:szCs w:val="24"/>
              </w:rPr>
              <w:t>0</w:t>
            </w:r>
          </w:p>
          <w:p w14:paraId="3A10E454" w14:textId="77777777" w:rsidR="005F6685" w:rsidRPr="005F6685" w:rsidRDefault="005F6685" w:rsidP="005F6685">
            <w:pPr>
              <w:autoSpaceDE w:val="0"/>
              <w:autoSpaceDN w:val="0"/>
              <w:adjustRightInd w:val="0"/>
              <w:contextualSpacing/>
              <w:rPr>
                <w:sz w:val="24"/>
                <w:szCs w:val="24"/>
              </w:rPr>
            </w:pPr>
            <w:r w:rsidRPr="005F6685">
              <w:rPr>
                <w:sz w:val="24"/>
                <w:szCs w:val="24"/>
              </w:rPr>
              <w:t>-9999</w:t>
            </w:r>
          </w:p>
          <w:p w14:paraId="35144A93" w14:textId="48CBF98B" w:rsidR="005F6685" w:rsidRPr="005F6685" w:rsidRDefault="005F6685" w:rsidP="005F6685">
            <w:pPr>
              <w:autoSpaceDE w:val="0"/>
              <w:autoSpaceDN w:val="0"/>
              <w:adjustRightInd w:val="0"/>
              <w:contextualSpacing/>
              <w:rPr>
                <w:sz w:val="24"/>
                <w:szCs w:val="24"/>
              </w:rPr>
            </w:pPr>
            <w:r w:rsidRPr="005F6685">
              <w:rPr>
                <w:sz w:val="24"/>
                <w:szCs w:val="24"/>
              </w:rPr>
              <w:t xml:space="preserve">longitude: A 2-D grid that contains the </w:t>
            </w:r>
            <w:r w:rsidR="003A3B14">
              <w:rPr>
                <w:sz w:val="24"/>
                <w:szCs w:val="24"/>
              </w:rPr>
              <w:t>longitude</w:t>
            </w:r>
            <w:r w:rsidR="003A3B14" w:rsidRPr="005F6685">
              <w:rPr>
                <w:sz w:val="24"/>
                <w:szCs w:val="24"/>
              </w:rPr>
              <w:t xml:space="preserve"> </w:t>
            </w:r>
            <w:r w:rsidRPr="005F6685">
              <w:rPr>
                <w:sz w:val="24"/>
                <w:szCs w:val="24"/>
              </w:rPr>
              <w:t xml:space="preserve">at each grid </w:t>
            </w:r>
          </w:p>
          <w:p w14:paraId="667DBDFF" w14:textId="77777777" w:rsidR="005F6685" w:rsidRPr="005F6685" w:rsidRDefault="005F6685" w:rsidP="005F6685">
            <w:pPr>
              <w:autoSpaceDE w:val="0"/>
              <w:autoSpaceDN w:val="0"/>
              <w:adjustRightInd w:val="0"/>
              <w:contextualSpacing/>
              <w:rPr>
                <w:sz w:val="24"/>
                <w:szCs w:val="24"/>
              </w:rPr>
            </w:pPr>
            <w:r w:rsidRPr="005F6685">
              <w:rPr>
                <w:sz w:val="24"/>
                <w:szCs w:val="24"/>
              </w:rPr>
              <w:t>1</w:t>
            </w:r>
          </w:p>
          <w:p w14:paraId="5EC6BC95" w14:textId="00EEBC41" w:rsidR="00414469" w:rsidRPr="00E04F3B" w:rsidRDefault="005F6685" w:rsidP="005F6685">
            <w:pPr>
              <w:autoSpaceDE w:val="0"/>
              <w:autoSpaceDN w:val="0"/>
              <w:adjustRightInd w:val="0"/>
              <w:contextualSpacing/>
              <w:rPr>
                <w:sz w:val="24"/>
                <w:szCs w:val="24"/>
              </w:rPr>
            </w:pPr>
            <w:r w:rsidRPr="005F6685">
              <w:rPr>
                <w:sz w:val="24"/>
                <w:szCs w:val="24"/>
              </w:rPr>
              <w:t>longitude.nc;X:xcoord;Y:ycoord;D:longitude</w:t>
            </w:r>
            <w:r w:rsidR="00447B23" w:rsidRPr="00E04F3B">
              <w:rPr>
                <w:sz w:val="24"/>
                <w:szCs w:val="24"/>
              </w:rPr>
              <w:t xml:space="preserve"> </w:t>
            </w:r>
          </w:p>
        </w:tc>
      </w:tr>
    </w:tbl>
    <w:p w14:paraId="162C7464" w14:textId="58EC2A5D" w:rsidR="00563DEF" w:rsidRPr="003E341C" w:rsidRDefault="00563DEF" w:rsidP="00DF3ACB">
      <w:pPr>
        <w:spacing w:after="0" w:line="240" w:lineRule="auto"/>
        <w:contextualSpacing/>
        <w:rPr>
          <w:color w:val="auto"/>
        </w:rPr>
      </w:pPr>
    </w:p>
    <w:p w14:paraId="2CBB1CC7" w14:textId="0EC0D651" w:rsidR="000C4024" w:rsidRPr="003E341C" w:rsidRDefault="000C4024" w:rsidP="00DF3ACB">
      <w:pPr>
        <w:spacing w:after="0" w:line="240" w:lineRule="auto"/>
        <w:contextualSpacing/>
        <w:rPr>
          <w:color w:val="auto"/>
        </w:rPr>
      </w:pPr>
      <w:r w:rsidRPr="003E341C">
        <w:rPr>
          <w:color w:val="auto"/>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E04F3B" w14:paraId="53141F12" w14:textId="77777777" w:rsidTr="002462E4">
        <w:trPr>
          <w:trHeight w:val="345"/>
        </w:trPr>
        <w:tc>
          <w:tcPr>
            <w:tcW w:w="1455" w:type="dxa"/>
            <w:shd w:val="clear" w:color="auto" w:fill="auto"/>
            <w:noWrap/>
          </w:tcPr>
          <w:p w14:paraId="55C921B3" w14:textId="2FEECD0C" w:rsidR="0068053B" w:rsidRPr="003E341C" w:rsidRDefault="006C0775" w:rsidP="00DF3ACB">
            <w:pPr>
              <w:spacing w:after="0" w:line="240" w:lineRule="auto"/>
              <w:contextualSpacing/>
              <w:rPr>
                <w:b/>
              </w:rPr>
            </w:pPr>
            <w:r w:rsidRPr="003E341C">
              <w:rPr>
                <w:b/>
              </w:rPr>
              <w:t>Code</w:t>
            </w:r>
          </w:p>
        </w:tc>
        <w:tc>
          <w:tcPr>
            <w:tcW w:w="8280" w:type="dxa"/>
            <w:shd w:val="clear" w:color="auto" w:fill="auto"/>
            <w:noWrap/>
          </w:tcPr>
          <w:p w14:paraId="201EA7B2" w14:textId="773D0FD6" w:rsidR="0068053B" w:rsidRPr="003E341C" w:rsidRDefault="006C0775" w:rsidP="00DF3ACB">
            <w:pPr>
              <w:spacing w:after="0" w:line="240" w:lineRule="auto"/>
              <w:contextualSpacing/>
              <w:rPr>
                <w:b/>
              </w:rPr>
            </w:pPr>
            <w:r w:rsidRPr="003E341C">
              <w:rPr>
                <w:b/>
              </w:rPr>
              <w:t>Definition</w:t>
            </w:r>
          </w:p>
        </w:tc>
      </w:tr>
      <w:tr w:rsidR="006C0775" w:rsidRPr="00E04F3B" w14:paraId="3B91DBE2" w14:textId="77777777" w:rsidTr="002462E4">
        <w:trPr>
          <w:trHeight w:val="345"/>
        </w:trPr>
        <w:tc>
          <w:tcPr>
            <w:tcW w:w="1455" w:type="dxa"/>
            <w:shd w:val="clear" w:color="auto" w:fill="auto"/>
            <w:noWrap/>
          </w:tcPr>
          <w:p w14:paraId="7FBCB536" w14:textId="404A9447" w:rsidR="006C0775" w:rsidRPr="003E341C" w:rsidRDefault="006C0775" w:rsidP="00DF3ACB">
            <w:pPr>
              <w:spacing w:after="0" w:line="240" w:lineRule="auto"/>
              <w:contextualSpacing/>
            </w:pPr>
            <w:r w:rsidRPr="003E341C">
              <w:t>U</w:t>
            </w:r>
            <w:r w:rsidR="00286606" w:rsidRPr="003E341C">
              <w:t>S</w:t>
            </w:r>
            <w:r w:rsidRPr="003E341C">
              <w:t>ic</w:t>
            </w:r>
          </w:p>
        </w:tc>
        <w:tc>
          <w:tcPr>
            <w:tcW w:w="8280" w:type="dxa"/>
            <w:shd w:val="clear" w:color="auto" w:fill="auto"/>
            <w:noWrap/>
          </w:tcPr>
          <w:p w14:paraId="0580DC58" w14:textId="4C0D291B" w:rsidR="006C0775" w:rsidRPr="003E341C" w:rsidRDefault="006C0775" w:rsidP="00DF3ACB">
            <w:pPr>
              <w:spacing w:after="0" w:line="240" w:lineRule="auto"/>
              <w:contextualSpacing/>
            </w:pPr>
            <w:r w:rsidRPr="003E341C">
              <w:t xml:space="preserve"> Energy content initial condition (kg m-3)</w:t>
            </w:r>
          </w:p>
        </w:tc>
      </w:tr>
      <w:tr w:rsidR="006C0775" w:rsidRPr="00E04F3B" w14:paraId="6A3CE93D" w14:textId="77777777" w:rsidTr="002462E4">
        <w:trPr>
          <w:trHeight w:val="300"/>
        </w:trPr>
        <w:tc>
          <w:tcPr>
            <w:tcW w:w="1455" w:type="dxa"/>
            <w:shd w:val="clear" w:color="auto" w:fill="auto"/>
            <w:noWrap/>
            <w:hideMark/>
          </w:tcPr>
          <w:p w14:paraId="45F8D359" w14:textId="08274409" w:rsidR="006C0775" w:rsidRPr="003E341C" w:rsidRDefault="006C0775" w:rsidP="00DF3ACB">
            <w:pPr>
              <w:spacing w:after="0" w:line="240" w:lineRule="auto"/>
              <w:contextualSpacing/>
            </w:pPr>
            <w:r w:rsidRPr="003E341C">
              <w:t>W</w:t>
            </w:r>
            <w:r w:rsidR="00286606" w:rsidRPr="003E341C">
              <w:t>S</w:t>
            </w:r>
            <w:r w:rsidRPr="003E341C">
              <w:t>ic</w:t>
            </w:r>
          </w:p>
        </w:tc>
        <w:tc>
          <w:tcPr>
            <w:tcW w:w="8280" w:type="dxa"/>
            <w:shd w:val="clear" w:color="auto" w:fill="auto"/>
            <w:noWrap/>
            <w:hideMark/>
          </w:tcPr>
          <w:p w14:paraId="75D0E70E" w14:textId="77777777" w:rsidR="006C0775" w:rsidRPr="003E341C" w:rsidRDefault="006C0775" w:rsidP="00DF3ACB">
            <w:pPr>
              <w:spacing w:after="0" w:line="240" w:lineRule="auto"/>
              <w:contextualSpacing/>
            </w:pPr>
            <w:r w:rsidRPr="003E341C">
              <w:t xml:space="preserve"> Snow water equivalent initial condition (m)</w:t>
            </w:r>
          </w:p>
        </w:tc>
      </w:tr>
      <w:tr w:rsidR="006C0775" w:rsidRPr="00E04F3B" w14:paraId="6F1907D8" w14:textId="77777777" w:rsidTr="002462E4">
        <w:trPr>
          <w:trHeight w:val="300"/>
        </w:trPr>
        <w:tc>
          <w:tcPr>
            <w:tcW w:w="1455" w:type="dxa"/>
            <w:shd w:val="clear" w:color="auto" w:fill="auto"/>
            <w:noWrap/>
            <w:hideMark/>
          </w:tcPr>
          <w:p w14:paraId="3DCCAB3E" w14:textId="77777777" w:rsidR="006C0775" w:rsidRPr="003E341C" w:rsidRDefault="006C0775" w:rsidP="00DF3ACB">
            <w:pPr>
              <w:spacing w:after="0" w:line="240" w:lineRule="auto"/>
              <w:contextualSpacing/>
            </w:pPr>
            <w:r w:rsidRPr="003E341C">
              <w:t>Tic</w:t>
            </w:r>
          </w:p>
        </w:tc>
        <w:tc>
          <w:tcPr>
            <w:tcW w:w="8280" w:type="dxa"/>
            <w:shd w:val="clear" w:color="auto" w:fill="auto"/>
            <w:noWrap/>
            <w:hideMark/>
          </w:tcPr>
          <w:p w14:paraId="6FD23A72" w14:textId="47FAADFE" w:rsidR="006C0775" w:rsidRPr="003E341C" w:rsidRDefault="006C0775" w:rsidP="00DF3ACB">
            <w:pPr>
              <w:spacing w:after="0" w:line="240" w:lineRule="auto"/>
              <w:contextualSpacing/>
            </w:pPr>
            <w:r w:rsidRPr="003E341C">
              <w:t xml:space="preserve"> </w:t>
            </w:r>
            <w:r w:rsidR="00286606" w:rsidRPr="003E341C">
              <w:rPr>
                <w:color w:val="auto"/>
              </w:rPr>
              <w:t>Canopy Snow Water Equivalent (m) relative to T = 0 C solid phase</w:t>
            </w:r>
          </w:p>
        </w:tc>
      </w:tr>
      <w:tr w:rsidR="00286606" w:rsidRPr="00E04F3B" w14:paraId="08CB0CFE" w14:textId="77777777" w:rsidTr="002462E4">
        <w:trPr>
          <w:trHeight w:val="300"/>
        </w:trPr>
        <w:tc>
          <w:tcPr>
            <w:tcW w:w="1455" w:type="dxa"/>
            <w:shd w:val="clear" w:color="auto" w:fill="auto"/>
            <w:noWrap/>
          </w:tcPr>
          <w:p w14:paraId="44481A41" w14:textId="11311FFE" w:rsidR="00286606" w:rsidRPr="003E341C" w:rsidRDefault="00286606" w:rsidP="00DF3ACB">
            <w:pPr>
              <w:spacing w:after="0" w:line="240" w:lineRule="auto"/>
              <w:contextualSpacing/>
            </w:pPr>
            <w:r w:rsidRPr="003E341C">
              <w:rPr>
                <w:color w:val="auto"/>
              </w:rPr>
              <w:t>WCic</w:t>
            </w:r>
          </w:p>
        </w:tc>
        <w:tc>
          <w:tcPr>
            <w:tcW w:w="8280" w:type="dxa"/>
            <w:shd w:val="clear" w:color="auto" w:fill="auto"/>
            <w:noWrap/>
          </w:tcPr>
          <w:p w14:paraId="1D23FDC4" w14:textId="475F383A" w:rsidR="00286606" w:rsidRPr="003E341C" w:rsidRDefault="00286606" w:rsidP="00DF3ACB">
            <w:pPr>
              <w:autoSpaceDE w:val="0"/>
              <w:autoSpaceDN w:val="0"/>
              <w:adjustRightInd w:val="0"/>
              <w:spacing w:after="0" w:line="240" w:lineRule="auto"/>
              <w:contextualSpacing/>
              <w:rPr>
                <w:color w:val="auto"/>
              </w:rPr>
            </w:pPr>
            <w:r w:rsidRPr="003E341C">
              <w:rPr>
                <w:color w:val="auto"/>
              </w:rPr>
              <w:t xml:space="preserve">Dimensionless age of snow surface </w:t>
            </w:r>
            <w:r w:rsidRPr="003E341C">
              <w:t>(or albedo - depending on iflag</w:t>
            </w:r>
            <w:r w:rsidRPr="003E341C">
              <w:rPr>
                <w:color w:val="auto"/>
              </w:rPr>
              <w:t>)</w:t>
            </w:r>
          </w:p>
        </w:tc>
      </w:tr>
      <w:tr w:rsidR="006C0775" w:rsidRPr="00E04F3B" w14:paraId="2FBCE57A" w14:textId="77777777" w:rsidTr="002462E4">
        <w:trPr>
          <w:trHeight w:val="300"/>
        </w:trPr>
        <w:tc>
          <w:tcPr>
            <w:tcW w:w="1455" w:type="dxa"/>
            <w:shd w:val="clear" w:color="auto" w:fill="auto"/>
            <w:noWrap/>
            <w:hideMark/>
          </w:tcPr>
          <w:p w14:paraId="2E4EE0FB" w14:textId="77777777" w:rsidR="006C0775" w:rsidRPr="003E341C" w:rsidRDefault="006C0775" w:rsidP="00DF3ACB">
            <w:pPr>
              <w:spacing w:after="0" w:line="240" w:lineRule="auto"/>
              <w:contextualSpacing/>
            </w:pPr>
            <w:r w:rsidRPr="003E341C">
              <w:t>df</w:t>
            </w:r>
          </w:p>
        </w:tc>
        <w:tc>
          <w:tcPr>
            <w:tcW w:w="8280" w:type="dxa"/>
            <w:shd w:val="clear" w:color="auto" w:fill="auto"/>
            <w:noWrap/>
            <w:hideMark/>
          </w:tcPr>
          <w:p w14:paraId="2319CC3C" w14:textId="77777777" w:rsidR="006C0775" w:rsidRPr="003E341C" w:rsidRDefault="006C0775" w:rsidP="00DF3ACB">
            <w:pPr>
              <w:spacing w:after="0" w:line="240" w:lineRule="auto"/>
              <w:contextualSpacing/>
            </w:pPr>
            <w:r w:rsidRPr="003E341C">
              <w:t xml:space="preserve"> Drift factor multiplier</w:t>
            </w:r>
          </w:p>
        </w:tc>
      </w:tr>
      <w:tr w:rsidR="006C0775" w:rsidRPr="00E04F3B" w14:paraId="67371F75" w14:textId="77777777" w:rsidTr="002462E4">
        <w:trPr>
          <w:trHeight w:val="300"/>
        </w:trPr>
        <w:tc>
          <w:tcPr>
            <w:tcW w:w="1455" w:type="dxa"/>
            <w:shd w:val="clear" w:color="auto" w:fill="auto"/>
            <w:noWrap/>
            <w:hideMark/>
          </w:tcPr>
          <w:p w14:paraId="7CBC3E53" w14:textId="77777777" w:rsidR="006C0775" w:rsidRPr="003E341C" w:rsidRDefault="006C0775" w:rsidP="00DF3ACB">
            <w:pPr>
              <w:spacing w:after="0" w:line="240" w:lineRule="auto"/>
              <w:contextualSpacing/>
            </w:pPr>
            <w:r w:rsidRPr="003E341C">
              <w:t>apr</w:t>
            </w:r>
          </w:p>
        </w:tc>
        <w:tc>
          <w:tcPr>
            <w:tcW w:w="8280" w:type="dxa"/>
            <w:shd w:val="clear" w:color="auto" w:fill="auto"/>
            <w:noWrap/>
            <w:hideMark/>
          </w:tcPr>
          <w:p w14:paraId="5CB00184" w14:textId="77777777" w:rsidR="006C0775" w:rsidRPr="003E341C" w:rsidRDefault="006C0775" w:rsidP="00DF3ACB">
            <w:pPr>
              <w:spacing w:after="0" w:line="240" w:lineRule="auto"/>
              <w:contextualSpacing/>
            </w:pPr>
            <w:r w:rsidRPr="003E341C">
              <w:t xml:space="preserve"> Average atmospheric pressure         </w:t>
            </w:r>
          </w:p>
        </w:tc>
      </w:tr>
      <w:tr w:rsidR="006C0775" w:rsidRPr="00E04F3B" w14:paraId="749865F8" w14:textId="77777777" w:rsidTr="002462E4">
        <w:trPr>
          <w:trHeight w:val="300"/>
        </w:trPr>
        <w:tc>
          <w:tcPr>
            <w:tcW w:w="1455" w:type="dxa"/>
            <w:shd w:val="clear" w:color="auto" w:fill="auto"/>
            <w:noWrap/>
            <w:hideMark/>
          </w:tcPr>
          <w:p w14:paraId="48BECB08" w14:textId="77777777" w:rsidR="006C0775" w:rsidRPr="003E341C" w:rsidRDefault="006C0775" w:rsidP="00DF3ACB">
            <w:pPr>
              <w:spacing w:after="0" w:line="240" w:lineRule="auto"/>
              <w:contextualSpacing/>
            </w:pPr>
            <w:r w:rsidRPr="003E341C">
              <w:t>Aep</w:t>
            </w:r>
          </w:p>
        </w:tc>
        <w:tc>
          <w:tcPr>
            <w:tcW w:w="8280" w:type="dxa"/>
            <w:shd w:val="clear" w:color="auto" w:fill="auto"/>
            <w:noWrap/>
            <w:hideMark/>
          </w:tcPr>
          <w:p w14:paraId="5A7FD197" w14:textId="77777777" w:rsidR="006C0775" w:rsidRPr="003E341C" w:rsidRDefault="006C0775" w:rsidP="00DF3ACB">
            <w:pPr>
              <w:spacing w:after="0" w:line="240" w:lineRule="auto"/>
              <w:contextualSpacing/>
            </w:pPr>
            <w:r w:rsidRPr="003E341C">
              <w:t xml:space="preserve"> Albedo extinction coefficient             </w:t>
            </w:r>
          </w:p>
        </w:tc>
      </w:tr>
      <w:tr w:rsidR="006C0775" w:rsidRPr="00E04F3B" w14:paraId="3207FD49" w14:textId="77777777" w:rsidTr="002462E4">
        <w:trPr>
          <w:trHeight w:val="300"/>
        </w:trPr>
        <w:tc>
          <w:tcPr>
            <w:tcW w:w="1455" w:type="dxa"/>
            <w:shd w:val="clear" w:color="auto" w:fill="auto"/>
            <w:noWrap/>
            <w:hideMark/>
          </w:tcPr>
          <w:p w14:paraId="158CCC50" w14:textId="77777777" w:rsidR="006C0775" w:rsidRPr="003E341C" w:rsidRDefault="006C0775" w:rsidP="00DF3ACB">
            <w:pPr>
              <w:spacing w:after="0" w:line="240" w:lineRule="auto"/>
              <w:contextualSpacing/>
            </w:pPr>
            <w:r w:rsidRPr="003E341C">
              <w:t>cc</w:t>
            </w:r>
          </w:p>
        </w:tc>
        <w:tc>
          <w:tcPr>
            <w:tcW w:w="8280" w:type="dxa"/>
            <w:shd w:val="clear" w:color="auto" w:fill="auto"/>
            <w:noWrap/>
            <w:hideMark/>
          </w:tcPr>
          <w:p w14:paraId="5586DE38" w14:textId="77777777" w:rsidR="006C0775" w:rsidRPr="003E341C" w:rsidRDefault="006C0775" w:rsidP="00DF3ACB">
            <w:pPr>
              <w:spacing w:after="0" w:line="240" w:lineRule="auto"/>
              <w:contextualSpacing/>
            </w:pPr>
            <w:r w:rsidRPr="003E341C">
              <w:t xml:space="preserve"> Canopy coverage fraction         </w:t>
            </w:r>
          </w:p>
        </w:tc>
      </w:tr>
      <w:tr w:rsidR="006C0775" w:rsidRPr="00E04F3B" w14:paraId="12335C73" w14:textId="77777777" w:rsidTr="002462E4">
        <w:trPr>
          <w:trHeight w:val="300"/>
        </w:trPr>
        <w:tc>
          <w:tcPr>
            <w:tcW w:w="1455" w:type="dxa"/>
            <w:shd w:val="clear" w:color="auto" w:fill="auto"/>
            <w:noWrap/>
            <w:hideMark/>
          </w:tcPr>
          <w:p w14:paraId="778CA56B" w14:textId="77777777" w:rsidR="006C0775" w:rsidRPr="003E341C" w:rsidRDefault="006C0775" w:rsidP="00DF3ACB">
            <w:pPr>
              <w:spacing w:after="0" w:line="240" w:lineRule="auto"/>
              <w:contextualSpacing/>
            </w:pPr>
            <w:r w:rsidRPr="003E341C">
              <w:t>hcan</w:t>
            </w:r>
          </w:p>
        </w:tc>
        <w:tc>
          <w:tcPr>
            <w:tcW w:w="8280" w:type="dxa"/>
            <w:shd w:val="clear" w:color="auto" w:fill="auto"/>
            <w:noWrap/>
            <w:hideMark/>
          </w:tcPr>
          <w:p w14:paraId="69B2FA25" w14:textId="77777777" w:rsidR="006C0775" w:rsidRPr="003E341C" w:rsidRDefault="006C0775" w:rsidP="00DF3ACB">
            <w:pPr>
              <w:spacing w:after="0" w:line="240" w:lineRule="auto"/>
              <w:contextualSpacing/>
            </w:pPr>
            <w:r w:rsidRPr="003E341C">
              <w:t xml:space="preserve"> Canopy height           </w:t>
            </w:r>
          </w:p>
        </w:tc>
      </w:tr>
      <w:tr w:rsidR="006C0775" w:rsidRPr="00E04F3B" w14:paraId="0890F495" w14:textId="77777777" w:rsidTr="002462E4">
        <w:trPr>
          <w:trHeight w:val="300"/>
        </w:trPr>
        <w:tc>
          <w:tcPr>
            <w:tcW w:w="1455" w:type="dxa"/>
            <w:shd w:val="clear" w:color="auto" w:fill="auto"/>
            <w:noWrap/>
            <w:hideMark/>
          </w:tcPr>
          <w:p w14:paraId="576E56AE" w14:textId="77777777" w:rsidR="006C0775" w:rsidRPr="003E341C" w:rsidRDefault="006C0775" w:rsidP="00DF3ACB">
            <w:pPr>
              <w:spacing w:after="0" w:line="240" w:lineRule="auto"/>
              <w:contextualSpacing/>
            </w:pPr>
            <w:r w:rsidRPr="003E341C">
              <w:lastRenderedPageBreak/>
              <w:t>lai</w:t>
            </w:r>
          </w:p>
        </w:tc>
        <w:tc>
          <w:tcPr>
            <w:tcW w:w="8280" w:type="dxa"/>
            <w:shd w:val="clear" w:color="auto" w:fill="auto"/>
            <w:noWrap/>
            <w:hideMark/>
          </w:tcPr>
          <w:p w14:paraId="3F00462D" w14:textId="77777777" w:rsidR="006C0775" w:rsidRPr="003E341C" w:rsidRDefault="006C0775" w:rsidP="00DF3ACB">
            <w:pPr>
              <w:spacing w:after="0" w:line="240" w:lineRule="auto"/>
              <w:contextualSpacing/>
            </w:pPr>
            <w:r w:rsidRPr="003E341C">
              <w:t xml:space="preserve"> Leaf area index</w:t>
            </w:r>
          </w:p>
        </w:tc>
      </w:tr>
      <w:tr w:rsidR="006C0775" w:rsidRPr="00E04F3B" w14:paraId="205A3AE4" w14:textId="77777777" w:rsidTr="002462E4">
        <w:trPr>
          <w:trHeight w:val="300"/>
        </w:trPr>
        <w:tc>
          <w:tcPr>
            <w:tcW w:w="1455" w:type="dxa"/>
            <w:shd w:val="clear" w:color="auto" w:fill="auto"/>
            <w:noWrap/>
            <w:hideMark/>
          </w:tcPr>
          <w:p w14:paraId="3C03AF80" w14:textId="77777777" w:rsidR="006C0775" w:rsidRPr="003E341C" w:rsidRDefault="006C0775" w:rsidP="00DF3ACB">
            <w:pPr>
              <w:spacing w:after="0" w:line="240" w:lineRule="auto"/>
              <w:contextualSpacing/>
            </w:pPr>
            <w:r w:rsidRPr="003E341C">
              <w:t>Sbar</w:t>
            </w:r>
          </w:p>
        </w:tc>
        <w:tc>
          <w:tcPr>
            <w:tcW w:w="8280" w:type="dxa"/>
            <w:shd w:val="clear" w:color="auto" w:fill="auto"/>
            <w:noWrap/>
            <w:hideMark/>
          </w:tcPr>
          <w:p w14:paraId="7470A441" w14:textId="77777777" w:rsidR="006C0775" w:rsidRPr="003E341C" w:rsidRDefault="006C0775" w:rsidP="00DF3ACB">
            <w:pPr>
              <w:spacing w:after="0" w:line="240" w:lineRule="auto"/>
              <w:contextualSpacing/>
            </w:pPr>
            <w:r w:rsidRPr="003E341C">
              <w:t xml:space="preserve"> Maximum snow load held per unit branch area        </w:t>
            </w:r>
          </w:p>
        </w:tc>
      </w:tr>
      <w:tr w:rsidR="006C0775" w:rsidRPr="00E04F3B" w14:paraId="402DA887" w14:textId="77777777" w:rsidTr="002462E4">
        <w:trPr>
          <w:trHeight w:val="300"/>
        </w:trPr>
        <w:tc>
          <w:tcPr>
            <w:tcW w:w="1455" w:type="dxa"/>
            <w:shd w:val="clear" w:color="auto" w:fill="auto"/>
            <w:noWrap/>
            <w:hideMark/>
          </w:tcPr>
          <w:p w14:paraId="4091F83F" w14:textId="77777777" w:rsidR="006C0775" w:rsidRPr="003E341C" w:rsidRDefault="006C0775" w:rsidP="00DF3ACB">
            <w:pPr>
              <w:spacing w:after="0" w:line="240" w:lineRule="auto"/>
              <w:contextualSpacing/>
            </w:pPr>
            <w:r w:rsidRPr="003E341C">
              <w:t>ycage</w:t>
            </w:r>
          </w:p>
        </w:tc>
        <w:tc>
          <w:tcPr>
            <w:tcW w:w="8280" w:type="dxa"/>
            <w:shd w:val="clear" w:color="auto" w:fill="auto"/>
            <w:noWrap/>
            <w:hideMark/>
          </w:tcPr>
          <w:p w14:paraId="3AED644D" w14:textId="77777777" w:rsidR="006C0775" w:rsidRPr="003E341C" w:rsidRDefault="006C0775" w:rsidP="00DF3ACB">
            <w:pPr>
              <w:spacing w:after="0" w:line="240" w:lineRule="auto"/>
              <w:contextualSpacing/>
            </w:pPr>
            <w:r w:rsidRPr="003E341C">
              <w:t xml:space="preserve"> Forest age flag for wind speed profile parameterization            </w:t>
            </w:r>
          </w:p>
        </w:tc>
      </w:tr>
      <w:tr w:rsidR="006C0775" w:rsidRPr="00E04F3B" w14:paraId="6E4C694C" w14:textId="77777777" w:rsidTr="002462E4">
        <w:trPr>
          <w:trHeight w:val="300"/>
        </w:trPr>
        <w:tc>
          <w:tcPr>
            <w:tcW w:w="1455" w:type="dxa"/>
            <w:shd w:val="clear" w:color="auto" w:fill="auto"/>
            <w:noWrap/>
            <w:hideMark/>
          </w:tcPr>
          <w:p w14:paraId="32A7129E" w14:textId="77777777" w:rsidR="006C0775" w:rsidRPr="003E341C" w:rsidRDefault="006C0775" w:rsidP="00DF3ACB">
            <w:pPr>
              <w:spacing w:after="0" w:line="240" w:lineRule="auto"/>
              <w:contextualSpacing/>
            </w:pPr>
            <w:r w:rsidRPr="003E341C">
              <w:t>slope</w:t>
            </w:r>
          </w:p>
        </w:tc>
        <w:tc>
          <w:tcPr>
            <w:tcW w:w="8280" w:type="dxa"/>
            <w:shd w:val="clear" w:color="auto" w:fill="auto"/>
            <w:noWrap/>
            <w:hideMark/>
          </w:tcPr>
          <w:p w14:paraId="4E820D7E" w14:textId="0F148600" w:rsidR="006C0775" w:rsidRPr="003E341C" w:rsidRDefault="006C0775" w:rsidP="00DF3ACB">
            <w:pPr>
              <w:spacing w:after="0" w:line="240" w:lineRule="auto"/>
              <w:contextualSpacing/>
            </w:pPr>
            <w:r w:rsidRPr="003E341C">
              <w:t xml:space="preserve"> A 2-D grid that contains the slope</w:t>
            </w:r>
            <w:r w:rsidR="00F24E3D" w:rsidRPr="003E341C">
              <w:t xml:space="preserve"> (in degrees)</w:t>
            </w:r>
            <w:r w:rsidRPr="003E341C">
              <w:t xml:space="preserve"> at each grid point     </w:t>
            </w:r>
          </w:p>
        </w:tc>
      </w:tr>
      <w:tr w:rsidR="006C0775" w:rsidRPr="00E04F3B" w14:paraId="402CBBEB" w14:textId="77777777" w:rsidTr="002462E4">
        <w:trPr>
          <w:trHeight w:val="300"/>
        </w:trPr>
        <w:tc>
          <w:tcPr>
            <w:tcW w:w="1455" w:type="dxa"/>
            <w:shd w:val="clear" w:color="auto" w:fill="auto"/>
            <w:noWrap/>
            <w:hideMark/>
          </w:tcPr>
          <w:p w14:paraId="0470703D" w14:textId="77777777" w:rsidR="006C0775" w:rsidRPr="003E341C" w:rsidRDefault="006C0775" w:rsidP="00DF3ACB">
            <w:pPr>
              <w:spacing w:after="0" w:line="240" w:lineRule="auto"/>
              <w:contextualSpacing/>
            </w:pPr>
            <w:r w:rsidRPr="003E341C">
              <w:t>aspect</w:t>
            </w:r>
          </w:p>
        </w:tc>
        <w:tc>
          <w:tcPr>
            <w:tcW w:w="8280" w:type="dxa"/>
            <w:shd w:val="clear" w:color="auto" w:fill="auto"/>
            <w:noWrap/>
            <w:hideMark/>
          </w:tcPr>
          <w:p w14:paraId="688E8FBA" w14:textId="4D434339" w:rsidR="006C0775" w:rsidRPr="003E341C" w:rsidRDefault="006C0775" w:rsidP="00DF3ACB">
            <w:pPr>
              <w:spacing w:after="0" w:line="240" w:lineRule="auto"/>
              <w:contextualSpacing/>
            </w:pPr>
            <w:r w:rsidRPr="003E341C">
              <w:t xml:space="preserve"> A 2-D grid that contains the aspect </w:t>
            </w:r>
            <w:r w:rsidR="00F24E3D" w:rsidRPr="00E04F3B">
              <w:rPr>
                <w:lang w:val="en"/>
              </w:rPr>
              <w:t xml:space="preserve">(in degrees clockwise from north) </w:t>
            </w:r>
            <w:r w:rsidRPr="003E341C">
              <w:t xml:space="preserve">at each grid point   </w:t>
            </w:r>
          </w:p>
        </w:tc>
      </w:tr>
      <w:tr w:rsidR="006C0775" w:rsidRPr="00E04F3B" w14:paraId="2EFE7BA0" w14:textId="77777777" w:rsidTr="002462E4">
        <w:trPr>
          <w:trHeight w:val="300"/>
        </w:trPr>
        <w:tc>
          <w:tcPr>
            <w:tcW w:w="1455" w:type="dxa"/>
            <w:shd w:val="clear" w:color="auto" w:fill="auto"/>
            <w:noWrap/>
            <w:hideMark/>
          </w:tcPr>
          <w:p w14:paraId="0F320F0D" w14:textId="77777777" w:rsidR="006C0775" w:rsidRPr="003E341C" w:rsidRDefault="006C0775" w:rsidP="00DF3ACB">
            <w:pPr>
              <w:spacing w:after="0" w:line="240" w:lineRule="auto"/>
              <w:contextualSpacing/>
            </w:pPr>
            <w:r w:rsidRPr="003E341C">
              <w:t>latitude</w:t>
            </w:r>
          </w:p>
        </w:tc>
        <w:tc>
          <w:tcPr>
            <w:tcW w:w="8280" w:type="dxa"/>
            <w:shd w:val="clear" w:color="auto" w:fill="auto"/>
            <w:noWrap/>
            <w:hideMark/>
          </w:tcPr>
          <w:p w14:paraId="0E780FB0" w14:textId="4D4E6571" w:rsidR="006C0775" w:rsidRPr="003E341C" w:rsidRDefault="006C0775" w:rsidP="00DF3ACB">
            <w:pPr>
              <w:spacing w:after="0" w:line="240" w:lineRule="auto"/>
              <w:contextualSpacing/>
            </w:pPr>
            <w:r w:rsidRPr="003E341C">
              <w:t xml:space="preserve"> A 2-D grid that contains the latitude</w:t>
            </w:r>
            <w:r w:rsidR="00B815FF" w:rsidRPr="003E341C">
              <w:t xml:space="preserve"> (in degrees) </w:t>
            </w:r>
            <w:r w:rsidRPr="003E341C">
              <w:t xml:space="preserve"> at each grid point    </w:t>
            </w:r>
          </w:p>
        </w:tc>
      </w:tr>
      <w:tr w:rsidR="006C0775" w:rsidRPr="00E04F3B" w14:paraId="00998E8D" w14:textId="77777777" w:rsidTr="002462E4">
        <w:trPr>
          <w:trHeight w:val="300"/>
        </w:trPr>
        <w:tc>
          <w:tcPr>
            <w:tcW w:w="1455" w:type="dxa"/>
            <w:shd w:val="clear" w:color="auto" w:fill="auto"/>
            <w:noWrap/>
            <w:hideMark/>
          </w:tcPr>
          <w:p w14:paraId="73D974CD" w14:textId="77777777" w:rsidR="006C0775" w:rsidRPr="003E341C" w:rsidRDefault="006C0775" w:rsidP="00DF3ACB">
            <w:pPr>
              <w:spacing w:after="0" w:line="240" w:lineRule="auto"/>
              <w:contextualSpacing/>
            </w:pPr>
            <w:r w:rsidRPr="003E341C">
              <w:t>longitude</w:t>
            </w:r>
          </w:p>
        </w:tc>
        <w:tc>
          <w:tcPr>
            <w:tcW w:w="8280" w:type="dxa"/>
            <w:shd w:val="clear" w:color="auto" w:fill="auto"/>
            <w:noWrap/>
            <w:hideMark/>
          </w:tcPr>
          <w:p w14:paraId="7862C7D7" w14:textId="53967D69" w:rsidR="006C0775" w:rsidRPr="003E341C" w:rsidRDefault="006C0775" w:rsidP="00DF3ACB">
            <w:pPr>
              <w:spacing w:after="0" w:line="240" w:lineRule="auto"/>
              <w:contextualSpacing/>
            </w:pPr>
            <w:r w:rsidRPr="003E341C">
              <w:t xml:space="preserve"> A 2-D grid that contains the longitude </w:t>
            </w:r>
            <w:r w:rsidR="00B815FF" w:rsidRPr="003E341C">
              <w:t xml:space="preserve">(in degrees) </w:t>
            </w:r>
            <w:r w:rsidRPr="003E341C">
              <w:t xml:space="preserve">at each grid point    </w:t>
            </w:r>
          </w:p>
        </w:tc>
      </w:tr>
      <w:tr w:rsidR="006C0775" w:rsidRPr="00E04F3B" w14:paraId="12DCF7F4" w14:textId="77777777" w:rsidTr="002462E4">
        <w:trPr>
          <w:trHeight w:val="300"/>
        </w:trPr>
        <w:tc>
          <w:tcPr>
            <w:tcW w:w="1455" w:type="dxa"/>
            <w:shd w:val="clear" w:color="auto" w:fill="auto"/>
            <w:noWrap/>
            <w:hideMark/>
          </w:tcPr>
          <w:p w14:paraId="1DFE6C0D" w14:textId="77777777" w:rsidR="006C0775" w:rsidRPr="003E341C" w:rsidRDefault="006C0775" w:rsidP="00DF3ACB">
            <w:pPr>
              <w:spacing w:after="0" w:line="240" w:lineRule="auto"/>
              <w:contextualSpacing/>
            </w:pPr>
            <w:r w:rsidRPr="003E341C">
              <w:t>subalb</w:t>
            </w:r>
          </w:p>
        </w:tc>
        <w:tc>
          <w:tcPr>
            <w:tcW w:w="8280" w:type="dxa"/>
            <w:shd w:val="clear" w:color="auto" w:fill="auto"/>
            <w:noWrap/>
            <w:hideMark/>
          </w:tcPr>
          <w:p w14:paraId="4483E45F" w14:textId="77777777" w:rsidR="006C0775" w:rsidRPr="003E341C" w:rsidRDefault="006C0775" w:rsidP="00DF3ACB">
            <w:pPr>
              <w:spacing w:after="0" w:line="240" w:lineRule="auto"/>
              <w:contextualSpacing/>
            </w:pPr>
            <w:r w:rsidRPr="003E341C">
              <w:t xml:space="preserve"> Albedo (fraction 0-1) of the substrate beneath the snow (ground, or glacier)</w:t>
            </w:r>
          </w:p>
        </w:tc>
      </w:tr>
      <w:tr w:rsidR="006C0775" w:rsidRPr="00E04F3B" w14:paraId="7980311A" w14:textId="77777777" w:rsidTr="002462E4">
        <w:trPr>
          <w:trHeight w:val="300"/>
        </w:trPr>
        <w:tc>
          <w:tcPr>
            <w:tcW w:w="1455" w:type="dxa"/>
            <w:shd w:val="clear" w:color="auto" w:fill="auto"/>
            <w:noWrap/>
            <w:hideMark/>
          </w:tcPr>
          <w:p w14:paraId="422108EF" w14:textId="77777777" w:rsidR="006C0775" w:rsidRPr="003E341C" w:rsidRDefault="006C0775" w:rsidP="00DF3ACB">
            <w:pPr>
              <w:spacing w:after="0" w:line="240" w:lineRule="auto"/>
              <w:contextualSpacing/>
            </w:pPr>
            <w:r w:rsidRPr="003E341C">
              <w:t>subtype</w:t>
            </w:r>
          </w:p>
        </w:tc>
        <w:tc>
          <w:tcPr>
            <w:tcW w:w="8280" w:type="dxa"/>
            <w:shd w:val="clear" w:color="auto" w:fill="auto"/>
            <w:noWrap/>
            <w:hideMark/>
          </w:tcPr>
          <w:p w14:paraId="086082A2" w14:textId="77777777" w:rsidR="006C0775" w:rsidRPr="003E341C" w:rsidRDefault="006C0775" w:rsidP="00DF3ACB">
            <w:pPr>
              <w:spacing w:after="0" w:line="240" w:lineRule="auto"/>
              <w:contextualSpacing/>
            </w:pPr>
            <w:r w:rsidRPr="003E341C">
              <w:t xml:space="preserve"> Type of beneath snow substrate encoded as (0 = Ground/Non Glacier, 1=Clean Ice/glacier, 2= Debris covered ice/glacier, 3= Glacier snow accumulation zone)</w:t>
            </w:r>
          </w:p>
        </w:tc>
      </w:tr>
      <w:tr w:rsidR="006C0775" w:rsidRPr="00E04F3B" w14:paraId="61FD4864" w14:textId="77777777" w:rsidTr="002462E4">
        <w:trPr>
          <w:trHeight w:val="300"/>
        </w:trPr>
        <w:tc>
          <w:tcPr>
            <w:tcW w:w="1455" w:type="dxa"/>
            <w:shd w:val="clear" w:color="auto" w:fill="auto"/>
            <w:noWrap/>
            <w:hideMark/>
          </w:tcPr>
          <w:p w14:paraId="45E8B1C0" w14:textId="77777777" w:rsidR="006C0775" w:rsidRPr="003E341C" w:rsidRDefault="006C0775" w:rsidP="00DF3ACB">
            <w:pPr>
              <w:spacing w:after="0" w:line="240" w:lineRule="auto"/>
              <w:contextualSpacing/>
            </w:pPr>
            <w:r w:rsidRPr="003E341C">
              <w:t>gsurf</w:t>
            </w:r>
          </w:p>
        </w:tc>
        <w:tc>
          <w:tcPr>
            <w:tcW w:w="8280" w:type="dxa"/>
            <w:shd w:val="clear" w:color="auto" w:fill="auto"/>
            <w:noWrap/>
            <w:hideMark/>
          </w:tcPr>
          <w:p w14:paraId="0AF7DD9B" w14:textId="77777777" w:rsidR="006C0775" w:rsidRPr="003E341C" w:rsidRDefault="006C0775" w:rsidP="00DF3ACB">
            <w:pPr>
              <w:spacing w:after="0" w:line="240" w:lineRule="auto"/>
              <w:contextualSpacing/>
            </w:pPr>
            <w:r w:rsidRPr="003E341C">
              <w:t xml:space="preserve"> The fraction of surface melt that runs off (e.g. from a glacier)</w:t>
            </w:r>
          </w:p>
        </w:tc>
      </w:tr>
      <w:tr w:rsidR="006B1941" w:rsidRPr="00E04F3B" w14:paraId="3CF3B930" w14:textId="77777777" w:rsidTr="002462E4">
        <w:trPr>
          <w:trHeight w:val="300"/>
        </w:trPr>
        <w:tc>
          <w:tcPr>
            <w:tcW w:w="1455" w:type="dxa"/>
            <w:shd w:val="clear" w:color="auto" w:fill="auto"/>
            <w:noWrap/>
          </w:tcPr>
          <w:p w14:paraId="6F52CE1D" w14:textId="6D143629" w:rsidR="006B1941" w:rsidRPr="003E341C" w:rsidRDefault="006B1941" w:rsidP="00DF3ACB">
            <w:pPr>
              <w:spacing w:after="0" w:line="240" w:lineRule="auto"/>
              <w:contextualSpacing/>
            </w:pPr>
            <w:r w:rsidRPr="003E341C">
              <w:t>Ts_last</w:t>
            </w:r>
          </w:p>
        </w:tc>
        <w:tc>
          <w:tcPr>
            <w:tcW w:w="8280" w:type="dxa"/>
            <w:shd w:val="clear" w:color="auto" w:fill="auto"/>
            <w:noWrap/>
          </w:tcPr>
          <w:p w14:paraId="56BA1CE7" w14:textId="306A428E" w:rsidR="006B1941" w:rsidRPr="003E341C" w:rsidRDefault="00060169" w:rsidP="00DF3ACB">
            <w:pPr>
              <w:spacing w:after="0" w:line="240" w:lineRule="auto"/>
              <w:contextualSpacing/>
            </w:pPr>
            <w:r w:rsidRPr="003E341C">
              <w:t xml:space="preserve"> Snow surface t</w:t>
            </w:r>
            <w:r w:rsidR="006B1941" w:rsidRPr="003E341C">
              <w:t xml:space="preserve">emperature </w:t>
            </w:r>
            <w:r w:rsidRPr="003E341C">
              <w:t>one day prior to</w:t>
            </w:r>
            <w:r w:rsidR="006B1941" w:rsidRPr="003E341C">
              <w:t xml:space="preserve"> the model starting time</w:t>
            </w:r>
          </w:p>
        </w:tc>
      </w:tr>
      <w:tr w:rsidR="006C0775" w:rsidRPr="00E04F3B" w14:paraId="2DA4F52D" w14:textId="77777777" w:rsidTr="002462E4">
        <w:trPr>
          <w:trHeight w:val="300"/>
        </w:trPr>
        <w:tc>
          <w:tcPr>
            <w:tcW w:w="1455" w:type="dxa"/>
            <w:shd w:val="clear" w:color="auto" w:fill="auto"/>
            <w:noWrap/>
            <w:hideMark/>
          </w:tcPr>
          <w:p w14:paraId="4CCF104D" w14:textId="77777777" w:rsidR="006C0775" w:rsidRPr="003E341C" w:rsidRDefault="006C0775" w:rsidP="00DF3ACB">
            <w:pPr>
              <w:spacing w:after="0" w:line="240" w:lineRule="auto"/>
              <w:contextualSpacing/>
            </w:pPr>
            <w:r w:rsidRPr="003E341C">
              <w:t>b01</w:t>
            </w:r>
          </w:p>
        </w:tc>
        <w:tc>
          <w:tcPr>
            <w:tcW w:w="8280" w:type="dxa"/>
            <w:shd w:val="clear" w:color="auto" w:fill="auto"/>
            <w:noWrap/>
            <w:hideMark/>
          </w:tcPr>
          <w:p w14:paraId="3EB129FF" w14:textId="77777777" w:rsidR="006C0775" w:rsidRPr="003E341C" w:rsidRDefault="006C0775" w:rsidP="00DF3ACB">
            <w:pPr>
              <w:spacing w:after="0" w:line="240" w:lineRule="auto"/>
              <w:contextualSpacing/>
            </w:pPr>
            <w:r w:rsidRPr="003E341C">
              <w:t xml:space="preserve"> Bristow-Campbell B for January (1)</w:t>
            </w:r>
          </w:p>
        </w:tc>
      </w:tr>
      <w:tr w:rsidR="006C0775" w:rsidRPr="00E04F3B" w14:paraId="188A162D" w14:textId="77777777" w:rsidTr="002462E4">
        <w:trPr>
          <w:trHeight w:val="300"/>
        </w:trPr>
        <w:tc>
          <w:tcPr>
            <w:tcW w:w="1455" w:type="dxa"/>
            <w:shd w:val="clear" w:color="auto" w:fill="auto"/>
            <w:noWrap/>
            <w:hideMark/>
          </w:tcPr>
          <w:p w14:paraId="2C5E9B83" w14:textId="77777777" w:rsidR="006C0775" w:rsidRPr="003E341C" w:rsidRDefault="006C0775" w:rsidP="00DF3ACB">
            <w:pPr>
              <w:spacing w:after="0" w:line="240" w:lineRule="auto"/>
              <w:contextualSpacing/>
            </w:pPr>
            <w:r w:rsidRPr="003E341C">
              <w:t>b02</w:t>
            </w:r>
          </w:p>
        </w:tc>
        <w:tc>
          <w:tcPr>
            <w:tcW w:w="8280" w:type="dxa"/>
            <w:shd w:val="clear" w:color="auto" w:fill="auto"/>
            <w:noWrap/>
            <w:hideMark/>
          </w:tcPr>
          <w:p w14:paraId="4480B41A" w14:textId="77777777" w:rsidR="006C0775" w:rsidRPr="003E341C" w:rsidRDefault="006C0775" w:rsidP="00DF3ACB">
            <w:pPr>
              <w:spacing w:after="0" w:line="240" w:lineRule="auto"/>
              <w:contextualSpacing/>
            </w:pPr>
            <w:r w:rsidRPr="003E341C">
              <w:t xml:space="preserve"> Bristow-Campbell B for February (2)</w:t>
            </w:r>
          </w:p>
        </w:tc>
      </w:tr>
      <w:tr w:rsidR="006C0775" w:rsidRPr="00E04F3B" w14:paraId="7C71208A" w14:textId="77777777" w:rsidTr="002462E4">
        <w:trPr>
          <w:trHeight w:val="300"/>
        </w:trPr>
        <w:tc>
          <w:tcPr>
            <w:tcW w:w="1455" w:type="dxa"/>
            <w:shd w:val="clear" w:color="auto" w:fill="auto"/>
            <w:noWrap/>
            <w:hideMark/>
          </w:tcPr>
          <w:p w14:paraId="04816FD4" w14:textId="77777777" w:rsidR="006C0775" w:rsidRPr="003E341C" w:rsidRDefault="006C0775" w:rsidP="00DF3ACB">
            <w:pPr>
              <w:spacing w:after="0" w:line="240" w:lineRule="auto"/>
              <w:contextualSpacing/>
            </w:pPr>
            <w:r w:rsidRPr="003E341C">
              <w:t>b03</w:t>
            </w:r>
          </w:p>
        </w:tc>
        <w:tc>
          <w:tcPr>
            <w:tcW w:w="8280" w:type="dxa"/>
            <w:shd w:val="clear" w:color="auto" w:fill="auto"/>
            <w:noWrap/>
            <w:hideMark/>
          </w:tcPr>
          <w:p w14:paraId="74ABC352" w14:textId="77777777" w:rsidR="006C0775" w:rsidRPr="003E341C" w:rsidRDefault="006C0775" w:rsidP="00DF3ACB">
            <w:pPr>
              <w:spacing w:after="0" w:line="240" w:lineRule="auto"/>
              <w:contextualSpacing/>
            </w:pPr>
            <w:r w:rsidRPr="003E341C">
              <w:t xml:space="preserve"> Bristow-Campbell B for March(3)</w:t>
            </w:r>
          </w:p>
        </w:tc>
      </w:tr>
      <w:tr w:rsidR="006C0775" w:rsidRPr="00E04F3B" w14:paraId="1A02B91C" w14:textId="77777777" w:rsidTr="002462E4">
        <w:trPr>
          <w:trHeight w:val="300"/>
        </w:trPr>
        <w:tc>
          <w:tcPr>
            <w:tcW w:w="1455" w:type="dxa"/>
            <w:shd w:val="clear" w:color="auto" w:fill="auto"/>
            <w:noWrap/>
            <w:hideMark/>
          </w:tcPr>
          <w:p w14:paraId="1AFA42CC" w14:textId="77777777" w:rsidR="006C0775" w:rsidRPr="003E341C" w:rsidRDefault="006C0775" w:rsidP="00DF3ACB">
            <w:pPr>
              <w:spacing w:after="0" w:line="240" w:lineRule="auto"/>
              <w:contextualSpacing/>
            </w:pPr>
            <w:r w:rsidRPr="003E341C">
              <w:t>b04</w:t>
            </w:r>
          </w:p>
        </w:tc>
        <w:tc>
          <w:tcPr>
            <w:tcW w:w="8280" w:type="dxa"/>
            <w:shd w:val="clear" w:color="auto" w:fill="auto"/>
            <w:noWrap/>
            <w:hideMark/>
          </w:tcPr>
          <w:p w14:paraId="0DE15EE9" w14:textId="77777777" w:rsidR="006C0775" w:rsidRPr="003E341C" w:rsidRDefault="006C0775" w:rsidP="00DF3ACB">
            <w:pPr>
              <w:spacing w:after="0" w:line="240" w:lineRule="auto"/>
              <w:contextualSpacing/>
            </w:pPr>
            <w:r w:rsidRPr="003E341C">
              <w:t xml:space="preserve"> Bristow-Campbell B for April (4)</w:t>
            </w:r>
          </w:p>
        </w:tc>
      </w:tr>
      <w:tr w:rsidR="006C0775" w:rsidRPr="00E04F3B" w14:paraId="362E3A66" w14:textId="77777777" w:rsidTr="002462E4">
        <w:trPr>
          <w:trHeight w:val="300"/>
        </w:trPr>
        <w:tc>
          <w:tcPr>
            <w:tcW w:w="1455" w:type="dxa"/>
            <w:shd w:val="clear" w:color="auto" w:fill="auto"/>
            <w:noWrap/>
            <w:hideMark/>
          </w:tcPr>
          <w:p w14:paraId="75841DF1" w14:textId="77777777" w:rsidR="006C0775" w:rsidRPr="003E341C" w:rsidRDefault="006C0775" w:rsidP="00DF3ACB">
            <w:pPr>
              <w:spacing w:after="0" w:line="240" w:lineRule="auto"/>
              <w:contextualSpacing/>
            </w:pPr>
            <w:r w:rsidRPr="003E341C">
              <w:t>b05</w:t>
            </w:r>
          </w:p>
        </w:tc>
        <w:tc>
          <w:tcPr>
            <w:tcW w:w="8280" w:type="dxa"/>
            <w:shd w:val="clear" w:color="auto" w:fill="auto"/>
            <w:noWrap/>
            <w:hideMark/>
          </w:tcPr>
          <w:p w14:paraId="687D9E49" w14:textId="77777777" w:rsidR="006C0775" w:rsidRPr="003E341C" w:rsidRDefault="006C0775" w:rsidP="00DF3ACB">
            <w:pPr>
              <w:spacing w:after="0" w:line="240" w:lineRule="auto"/>
              <w:contextualSpacing/>
            </w:pPr>
            <w:r w:rsidRPr="003E341C">
              <w:t xml:space="preserve"> Bristow-Campbell B for may (5)</w:t>
            </w:r>
          </w:p>
        </w:tc>
      </w:tr>
      <w:tr w:rsidR="006C0775" w:rsidRPr="00E04F3B" w14:paraId="60A20891" w14:textId="77777777" w:rsidTr="002462E4">
        <w:trPr>
          <w:trHeight w:val="300"/>
        </w:trPr>
        <w:tc>
          <w:tcPr>
            <w:tcW w:w="1455" w:type="dxa"/>
            <w:shd w:val="clear" w:color="auto" w:fill="auto"/>
            <w:noWrap/>
            <w:hideMark/>
          </w:tcPr>
          <w:p w14:paraId="268339C4" w14:textId="77777777" w:rsidR="006C0775" w:rsidRPr="003E341C" w:rsidRDefault="006C0775" w:rsidP="00DF3ACB">
            <w:pPr>
              <w:spacing w:after="0" w:line="240" w:lineRule="auto"/>
              <w:contextualSpacing/>
            </w:pPr>
            <w:r w:rsidRPr="003E341C">
              <w:t>b06</w:t>
            </w:r>
          </w:p>
        </w:tc>
        <w:tc>
          <w:tcPr>
            <w:tcW w:w="8280" w:type="dxa"/>
            <w:shd w:val="clear" w:color="auto" w:fill="auto"/>
            <w:noWrap/>
            <w:hideMark/>
          </w:tcPr>
          <w:p w14:paraId="134BDE76" w14:textId="77777777" w:rsidR="006C0775" w:rsidRPr="003E341C" w:rsidRDefault="006C0775" w:rsidP="00DF3ACB">
            <w:pPr>
              <w:spacing w:after="0" w:line="240" w:lineRule="auto"/>
              <w:contextualSpacing/>
            </w:pPr>
            <w:r w:rsidRPr="003E341C">
              <w:t xml:space="preserve"> Bristow-Campbell B for June (6)</w:t>
            </w:r>
          </w:p>
        </w:tc>
      </w:tr>
      <w:tr w:rsidR="006C0775" w:rsidRPr="00E04F3B" w14:paraId="5A4915ED" w14:textId="77777777" w:rsidTr="002462E4">
        <w:trPr>
          <w:trHeight w:val="300"/>
        </w:trPr>
        <w:tc>
          <w:tcPr>
            <w:tcW w:w="1455" w:type="dxa"/>
            <w:shd w:val="clear" w:color="auto" w:fill="auto"/>
            <w:noWrap/>
            <w:hideMark/>
          </w:tcPr>
          <w:p w14:paraId="432F8941" w14:textId="77777777" w:rsidR="006C0775" w:rsidRPr="003E341C" w:rsidRDefault="006C0775" w:rsidP="00DF3ACB">
            <w:pPr>
              <w:spacing w:after="0" w:line="240" w:lineRule="auto"/>
              <w:contextualSpacing/>
            </w:pPr>
            <w:r w:rsidRPr="003E341C">
              <w:t>b07</w:t>
            </w:r>
          </w:p>
        </w:tc>
        <w:tc>
          <w:tcPr>
            <w:tcW w:w="8280" w:type="dxa"/>
            <w:shd w:val="clear" w:color="auto" w:fill="auto"/>
            <w:noWrap/>
            <w:hideMark/>
          </w:tcPr>
          <w:p w14:paraId="11B14FA5" w14:textId="77777777" w:rsidR="006C0775" w:rsidRPr="003E341C" w:rsidRDefault="006C0775" w:rsidP="00DF3ACB">
            <w:pPr>
              <w:spacing w:after="0" w:line="240" w:lineRule="auto"/>
              <w:contextualSpacing/>
            </w:pPr>
            <w:r w:rsidRPr="003E341C">
              <w:t xml:space="preserve"> Bristow-Campbell B for July (7)</w:t>
            </w:r>
          </w:p>
        </w:tc>
      </w:tr>
      <w:tr w:rsidR="006C0775" w:rsidRPr="00E04F3B" w14:paraId="2963994E" w14:textId="77777777" w:rsidTr="002462E4">
        <w:trPr>
          <w:trHeight w:val="300"/>
        </w:trPr>
        <w:tc>
          <w:tcPr>
            <w:tcW w:w="1455" w:type="dxa"/>
            <w:shd w:val="clear" w:color="auto" w:fill="auto"/>
            <w:noWrap/>
            <w:hideMark/>
          </w:tcPr>
          <w:p w14:paraId="40DB0CA6" w14:textId="77777777" w:rsidR="006C0775" w:rsidRPr="003E341C" w:rsidRDefault="006C0775" w:rsidP="00DF3ACB">
            <w:pPr>
              <w:spacing w:after="0" w:line="240" w:lineRule="auto"/>
              <w:contextualSpacing/>
            </w:pPr>
            <w:r w:rsidRPr="003E341C">
              <w:t>b08</w:t>
            </w:r>
          </w:p>
        </w:tc>
        <w:tc>
          <w:tcPr>
            <w:tcW w:w="8280" w:type="dxa"/>
            <w:shd w:val="clear" w:color="auto" w:fill="auto"/>
            <w:noWrap/>
            <w:hideMark/>
          </w:tcPr>
          <w:p w14:paraId="2E811732" w14:textId="77777777" w:rsidR="006C0775" w:rsidRPr="003E341C" w:rsidRDefault="006C0775" w:rsidP="00DF3ACB">
            <w:pPr>
              <w:spacing w:after="0" w:line="240" w:lineRule="auto"/>
              <w:contextualSpacing/>
            </w:pPr>
            <w:r w:rsidRPr="003E341C">
              <w:t xml:space="preserve"> Bristow-Campbell B for August (8)</w:t>
            </w:r>
          </w:p>
        </w:tc>
      </w:tr>
      <w:tr w:rsidR="006C0775" w:rsidRPr="00E04F3B" w14:paraId="338C0D12" w14:textId="77777777" w:rsidTr="002462E4">
        <w:trPr>
          <w:trHeight w:val="300"/>
        </w:trPr>
        <w:tc>
          <w:tcPr>
            <w:tcW w:w="1455" w:type="dxa"/>
            <w:shd w:val="clear" w:color="auto" w:fill="auto"/>
            <w:noWrap/>
            <w:hideMark/>
          </w:tcPr>
          <w:p w14:paraId="6CFD0B64" w14:textId="77777777" w:rsidR="006C0775" w:rsidRPr="003E341C" w:rsidRDefault="006C0775" w:rsidP="00DF3ACB">
            <w:pPr>
              <w:spacing w:after="0" w:line="240" w:lineRule="auto"/>
              <w:contextualSpacing/>
            </w:pPr>
            <w:r w:rsidRPr="003E341C">
              <w:t>b09</w:t>
            </w:r>
          </w:p>
        </w:tc>
        <w:tc>
          <w:tcPr>
            <w:tcW w:w="8280" w:type="dxa"/>
            <w:shd w:val="clear" w:color="auto" w:fill="auto"/>
            <w:noWrap/>
            <w:hideMark/>
          </w:tcPr>
          <w:p w14:paraId="42AAF529" w14:textId="77777777" w:rsidR="006C0775" w:rsidRPr="003E341C" w:rsidRDefault="006C0775" w:rsidP="00DF3ACB">
            <w:pPr>
              <w:spacing w:after="0" w:line="240" w:lineRule="auto"/>
              <w:contextualSpacing/>
            </w:pPr>
            <w:r w:rsidRPr="003E341C">
              <w:t xml:space="preserve"> Bristow-Campbell B for September (9)</w:t>
            </w:r>
          </w:p>
        </w:tc>
      </w:tr>
      <w:tr w:rsidR="006C0775" w:rsidRPr="00E04F3B" w14:paraId="1AB7DE5E" w14:textId="77777777" w:rsidTr="002462E4">
        <w:trPr>
          <w:trHeight w:val="300"/>
        </w:trPr>
        <w:tc>
          <w:tcPr>
            <w:tcW w:w="1455" w:type="dxa"/>
            <w:shd w:val="clear" w:color="auto" w:fill="auto"/>
            <w:noWrap/>
            <w:hideMark/>
          </w:tcPr>
          <w:p w14:paraId="1EDE49F3" w14:textId="77777777" w:rsidR="006C0775" w:rsidRPr="003E341C" w:rsidRDefault="006C0775" w:rsidP="00DF3ACB">
            <w:pPr>
              <w:spacing w:after="0" w:line="240" w:lineRule="auto"/>
              <w:contextualSpacing/>
            </w:pPr>
            <w:r w:rsidRPr="003E341C">
              <w:t>b10</w:t>
            </w:r>
          </w:p>
        </w:tc>
        <w:tc>
          <w:tcPr>
            <w:tcW w:w="8280" w:type="dxa"/>
            <w:shd w:val="clear" w:color="auto" w:fill="auto"/>
            <w:noWrap/>
            <w:hideMark/>
          </w:tcPr>
          <w:p w14:paraId="50C7C405" w14:textId="77777777" w:rsidR="006C0775" w:rsidRPr="003E341C" w:rsidRDefault="006C0775" w:rsidP="00DF3ACB">
            <w:pPr>
              <w:spacing w:after="0" w:line="240" w:lineRule="auto"/>
              <w:contextualSpacing/>
            </w:pPr>
            <w:r w:rsidRPr="003E341C">
              <w:t xml:space="preserve"> Bristow-Campbell B for October (10)</w:t>
            </w:r>
          </w:p>
        </w:tc>
      </w:tr>
      <w:tr w:rsidR="006C0775" w:rsidRPr="00E04F3B" w14:paraId="35615D19" w14:textId="77777777" w:rsidTr="002462E4">
        <w:trPr>
          <w:trHeight w:val="300"/>
        </w:trPr>
        <w:tc>
          <w:tcPr>
            <w:tcW w:w="1455" w:type="dxa"/>
            <w:shd w:val="clear" w:color="auto" w:fill="auto"/>
            <w:noWrap/>
            <w:hideMark/>
          </w:tcPr>
          <w:p w14:paraId="1ADA7ADE" w14:textId="77777777" w:rsidR="006C0775" w:rsidRPr="003E341C" w:rsidRDefault="006C0775" w:rsidP="00DF3ACB">
            <w:pPr>
              <w:spacing w:after="0" w:line="240" w:lineRule="auto"/>
              <w:contextualSpacing/>
            </w:pPr>
            <w:r w:rsidRPr="003E341C">
              <w:t>b11</w:t>
            </w:r>
          </w:p>
        </w:tc>
        <w:tc>
          <w:tcPr>
            <w:tcW w:w="8280" w:type="dxa"/>
            <w:shd w:val="clear" w:color="auto" w:fill="auto"/>
            <w:noWrap/>
            <w:hideMark/>
          </w:tcPr>
          <w:p w14:paraId="4AA84B66" w14:textId="77777777" w:rsidR="006C0775" w:rsidRPr="003E341C" w:rsidRDefault="006C0775" w:rsidP="00DF3ACB">
            <w:pPr>
              <w:spacing w:after="0" w:line="240" w:lineRule="auto"/>
              <w:contextualSpacing/>
            </w:pPr>
            <w:r w:rsidRPr="003E341C">
              <w:t xml:space="preserve"> Bristow-Campbell B for November (11)</w:t>
            </w:r>
          </w:p>
        </w:tc>
      </w:tr>
      <w:tr w:rsidR="006C0775" w:rsidRPr="00E04F3B" w14:paraId="0E3A002D" w14:textId="77777777" w:rsidTr="002462E4">
        <w:trPr>
          <w:trHeight w:val="300"/>
        </w:trPr>
        <w:tc>
          <w:tcPr>
            <w:tcW w:w="1455" w:type="dxa"/>
            <w:shd w:val="clear" w:color="auto" w:fill="auto"/>
            <w:noWrap/>
            <w:hideMark/>
          </w:tcPr>
          <w:p w14:paraId="733D6823" w14:textId="77777777" w:rsidR="006C0775" w:rsidRPr="003E341C" w:rsidRDefault="006C0775" w:rsidP="00DF3ACB">
            <w:pPr>
              <w:spacing w:after="0" w:line="240" w:lineRule="auto"/>
              <w:contextualSpacing/>
            </w:pPr>
            <w:r w:rsidRPr="003E341C">
              <w:t>b12</w:t>
            </w:r>
          </w:p>
        </w:tc>
        <w:tc>
          <w:tcPr>
            <w:tcW w:w="8280" w:type="dxa"/>
            <w:shd w:val="clear" w:color="auto" w:fill="auto"/>
            <w:noWrap/>
            <w:hideMark/>
          </w:tcPr>
          <w:p w14:paraId="15D101AD" w14:textId="77777777" w:rsidR="006C0775" w:rsidRPr="003E341C" w:rsidRDefault="006C0775" w:rsidP="00DF3ACB">
            <w:pPr>
              <w:spacing w:after="0" w:line="240" w:lineRule="auto"/>
              <w:contextualSpacing/>
            </w:pPr>
            <w:r w:rsidRPr="003E341C">
              <w:t xml:space="preserve"> Bristow-Campbell B for December (12)</w:t>
            </w:r>
          </w:p>
        </w:tc>
      </w:tr>
    </w:tbl>
    <w:p w14:paraId="16EA92BB" w14:textId="77777777" w:rsidR="000C4024" w:rsidRPr="003E341C" w:rsidRDefault="000C4024" w:rsidP="00DF3ACB">
      <w:pPr>
        <w:spacing w:after="0" w:line="240" w:lineRule="auto"/>
        <w:contextualSpacing/>
        <w:rPr>
          <w:color w:val="auto"/>
        </w:rPr>
      </w:pPr>
    </w:p>
    <w:p w14:paraId="214BC22E" w14:textId="77777777" w:rsidR="000C4024" w:rsidRPr="003E341C" w:rsidRDefault="000C4024"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1648"/>
        <w:gridCol w:w="8180"/>
      </w:tblGrid>
      <w:tr w:rsidR="00DD6863" w:rsidRPr="00E04F3B" w14:paraId="29001BD6" w14:textId="77777777" w:rsidTr="0040158D">
        <w:tc>
          <w:tcPr>
            <w:tcW w:w="1648" w:type="dxa"/>
          </w:tcPr>
          <w:p w14:paraId="4279D3A7"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Name</w:t>
            </w:r>
          </w:p>
        </w:tc>
        <w:tc>
          <w:tcPr>
            <w:tcW w:w="8180" w:type="dxa"/>
            <w:shd w:val="clear" w:color="auto" w:fill="CCCCCC"/>
          </w:tcPr>
          <w:p w14:paraId="56B997C4" w14:textId="77777777" w:rsidR="00DD6863" w:rsidRPr="003E341C" w:rsidRDefault="00DD6863" w:rsidP="00DF3ACB">
            <w:pPr>
              <w:contextualSpacing/>
              <w:rPr>
                <w:b/>
              </w:rPr>
            </w:pPr>
            <w:r w:rsidRPr="003E341C">
              <w:rPr>
                <w:b/>
              </w:rPr>
              <w:t>inputcontrol.dat</w:t>
            </w:r>
          </w:p>
        </w:tc>
      </w:tr>
      <w:tr w:rsidR="00DD6863" w:rsidRPr="00E04F3B" w14:paraId="12E7CCE8" w14:textId="77777777" w:rsidTr="0040158D">
        <w:tc>
          <w:tcPr>
            <w:tcW w:w="1648" w:type="dxa"/>
          </w:tcPr>
          <w:p w14:paraId="0438AE39"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Function</w:t>
            </w:r>
          </w:p>
        </w:tc>
        <w:tc>
          <w:tcPr>
            <w:tcW w:w="8180" w:type="dxa"/>
          </w:tcPr>
          <w:p w14:paraId="0D806D25" w14:textId="77777777" w:rsidR="00DD6863" w:rsidRPr="003E341C" w:rsidRDefault="00693EEA" w:rsidP="00DF3ACB">
            <w:pPr>
              <w:contextualSpacing/>
            </w:pPr>
            <w:r w:rsidRPr="003E341C">
              <w:t>Identifies</w:t>
            </w:r>
            <w:r w:rsidR="005141B7" w:rsidRPr="003E341C">
              <w:t xml:space="preserve"> </w:t>
            </w:r>
            <w:r w:rsidR="00DD6863" w:rsidRPr="003E341C">
              <w:t>time</w:t>
            </w:r>
            <w:r w:rsidR="005141B7" w:rsidRPr="003E341C">
              <w:t xml:space="preserve"> </w:t>
            </w:r>
            <w:r w:rsidR="00DD6863" w:rsidRPr="003E341C">
              <w:t>varying</w:t>
            </w:r>
            <w:r w:rsidR="005141B7" w:rsidRPr="003E341C">
              <w:t xml:space="preserve"> </w:t>
            </w:r>
            <w:r w:rsidR="00DD6863" w:rsidRPr="003E341C">
              <w:t>input</w:t>
            </w:r>
            <w:r w:rsidR="005141B7" w:rsidRPr="003E341C">
              <w:t xml:space="preserve"> </w:t>
            </w:r>
            <w:r w:rsidR="00DD6863" w:rsidRPr="003E341C">
              <w:t>data.</w:t>
            </w:r>
            <w:r w:rsidRPr="003E341C">
              <w:t xml:space="preserve">  Input variables are either SCTV or SVTV</w:t>
            </w:r>
            <w:r w:rsidR="0098615C" w:rsidRPr="003E341C">
              <w:t xml:space="preserve"> (but with SCTC allowed)</w:t>
            </w:r>
            <w:r w:rsidRPr="003E341C">
              <w:t xml:space="preserve">.  In the SCTV case this file specifies the name of the file holding the time series.  In the SVTV case this file specifies the name of a </w:t>
            </w:r>
            <w:r w:rsidR="0015350C" w:rsidRPr="003E341C">
              <w:t xml:space="preserve">text </w:t>
            </w:r>
            <w:r w:rsidRPr="003E341C">
              <w:t xml:space="preserve">file </w:t>
            </w:r>
            <w:r w:rsidR="0015350C" w:rsidRPr="003E341C">
              <w:t>listing the</w:t>
            </w:r>
            <w:r w:rsidR="00AF4319" w:rsidRPr="003E341C">
              <w:t xml:space="preserve"> NetCDF files giving the SVTV input</w:t>
            </w:r>
            <w:r w:rsidRPr="003E341C">
              <w:t>.</w:t>
            </w:r>
            <w:r w:rsidR="0098615C" w:rsidRPr="003E341C">
              <w:t xml:space="preserve">  In the SCTC case a numeric value is given.</w:t>
            </w:r>
          </w:p>
        </w:tc>
      </w:tr>
      <w:tr w:rsidR="00DD6863" w:rsidRPr="00E04F3B" w14:paraId="6B42FD62" w14:textId="77777777" w:rsidTr="0040158D">
        <w:tc>
          <w:tcPr>
            <w:tcW w:w="1648" w:type="dxa"/>
          </w:tcPr>
          <w:p w14:paraId="61AC970D" w14:textId="77777777" w:rsidR="00DD6863" w:rsidRPr="003E341C" w:rsidRDefault="00DD6863" w:rsidP="00DF3ACB">
            <w:pPr>
              <w:contextualSpacing/>
              <w:rPr>
                <w:b/>
              </w:rPr>
            </w:pPr>
            <w:r w:rsidRPr="003E341C">
              <w:rPr>
                <w:b/>
              </w:rPr>
              <w:t>File</w:t>
            </w:r>
            <w:r w:rsidR="005141B7" w:rsidRPr="003E341C">
              <w:rPr>
                <w:b/>
              </w:rPr>
              <w:t xml:space="preserve"> </w:t>
            </w:r>
            <w:r w:rsidRPr="003E341C">
              <w:rPr>
                <w:b/>
              </w:rPr>
              <w:t>Format</w:t>
            </w:r>
          </w:p>
        </w:tc>
        <w:tc>
          <w:tcPr>
            <w:tcW w:w="8180" w:type="dxa"/>
            <w:tcBorders>
              <w:bottom w:val="single" w:sz="4" w:space="0" w:color="auto"/>
            </w:tcBorders>
          </w:tcPr>
          <w:p w14:paraId="5E6E29B2" w14:textId="61AE55F9" w:rsidR="0063043E" w:rsidRPr="003E341C" w:rsidRDefault="00693EEA" w:rsidP="00DF3ACB">
            <w:pPr>
              <w:contextualSpacing/>
            </w:pPr>
            <w:r w:rsidRPr="003E341C">
              <w:t xml:space="preserve">First line of this file is a header that is not parsed.  </w:t>
            </w:r>
            <w:r w:rsidR="007C7CFC" w:rsidRPr="003E341C">
              <w:t xml:space="preserve">Second line is the starting date time for the model and third line is the ending time. Fourth line is increment of time (dt) from one time step to another. </w:t>
            </w:r>
            <w:r w:rsidR="0013213C" w:rsidRPr="003E341C">
              <w:t xml:space="preserve">The fifth line gives the UTC offset in hours for times used in the model inputs.  </w:t>
            </w:r>
            <w:r w:rsidR="0013213C" w:rsidRPr="003E341C">
              <w:rPr>
                <w:b/>
              </w:rPr>
              <w:t>All time inputs for a specific model run should be with respect to the same UTC offset (time zone).  This applies to</w:t>
            </w:r>
            <w:r w:rsidR="006C0775" w:rsidRPr="003E341C">
              <w:rPr>
                <w:b/>
              </w:rPr>
              <w:t xml:space="preserve"> both</w:t>
            </w:r>
            <w:r w:rsidR="0013213C" w:rsidRPr="003E341C">
              <w:rPr>
                <w:b/>
              </w:rPr>
              <w:t xml:space="preserve"> text and NetCDF files that contain time values.</w:t>
            </w:r>
            <w:r w:rsidR="0013213C" w:rsidRPr="003E341C">
              <w:t xml:space="preserve">  </w:t>
            </w:r>
          </w:p>
          <w:p w14:paraId="007D4AFD" w14:textId="77777777" w:rsidR="0063043E" w:rsidRPr="00E04F3B" w:rsidRDefault="0063043E" w:rsidP="00DF3ACB">
            <w:pPr>
              <w:contextualSpacing/>
            </w:pPr>
            <w:r w:rsidRPr="00E04F3B">
              <w:t>UTC offset is the number of hours that need to be subtracted from an input time value to get UTC time.</w:t>
            </w:r>
          </w:p>
          <w:p w14:paraId="21396610" w14:textId="77777777" w:rsidR="0063043E" w:rsidRPr="00E04F3B" w:rsidRDefault="0063043E" w:rsidP="00DF3ACB">
            <w:pPr>
              <w:contextualSpacing/>
            </w:pPr>
            <w:r w:rsidRPr="00E04F3B">
              <w:t>The handling of time in the code will be as follows</w:t>
            </w:r>
          </w:p>
          <w:p w14:paraId="57285A8F" w14:textId="77777777" w:rsidR="0063043E" w:rsidRPr="00E04F3B" w:rsidRDefault="0063043E" w:rsidP="00DF3ACB">
            <w:pPr>
              <w:contextualSpacing/>
            </w:pPr>
            <w:r w:rsidRPr="00E04F3B">
              <w:t>UTCtime = inputtime - UTCOffset (in hours)</w:t>
            </w:r>
          </w:p>
          <w:p w14:paraId="3B028652" w14:textId="77777777" w:rsidR="0063043E" w:rsidRPr="00E04F3B" w:rsidRDefault="0063043E" w:rsidP="00DF3ACB">
            <w:pPr>
              <w:contextualSpacing/>
            </w:pPr>
            <w:r w:rsidRPr="00E04F3B">
              <w:t>modellocaltime = UTC time+longitude/15 (in hours)</w:t>
            </w:r>
          </w:p>
          <w:p w14:paraId="462BA95C" w14:textId="193E6411" w:rsidR="00900D73" w:rsidRPr="003E341C" w:rsidRDefault="0063043E" w:rsidP="00DF3ACB">
            <w:pPr>
              <w:contextualSpacing/>
            </w:pPr>
            <w:r w:rsidRPr="00E04F3B">
              <w:lastRenderedPageBreak/>
              <w:t xml:space="preserve">e.g. if input time is 11:00 and UTC offset is -7 (as it would be for Utah) then the corresponding UTC time is 11 - (-7) = 18:00.  Now if the longitude is -104 (104 W) then </w:t>
            </w:r>
            <w:r w:rsidR="00B77495" w:rsidRPr="00E04F3B">
              <w:t>modeltime = 18 -104/15=11.06 hr</w:t>
            </w:r>
          </w:p>
          <w:p w14:paraId="46C22B04" w14:textId="0EC93FB6" w:rsidR="0068053B" w:rsidRPr="003E341C" w:rsidRDefault="00251DC3" w:rsidP="00DF3ACB">
            <w:pPr>
              <w:contextualSpacing/>
            </w:pPr>
            <w:r w:rsidRPr="003E341C">
              <w:t>Depending on the spatial</w:t>
            </w:r>
            <w:r w:rsidR="0068053B" w:rsidRPr="003E341C">
              <w:t>ly</w:t>
            </w:r>
            <w:r w:rsidRPr="003E341C">
              <w:t xml:space="preserve"> variable flags, the remaining lines occur in </w:t>
            </w:r>
            <w:r w:rsidR="00140AA8" w:rsidRPr="003E341C">
              <w:t xml:space="preserve">groups of 3 or </w:t>
            </w:r>
            <w:r w:rsidR="00140AA8" w:rsidRPr="00E04F3B">
              <w:t>7</w:t>
            </w:r>
            <w:r w:rsidRPr="003E341C">
              <w:t xml:space="preserve">. </w:t>
            </w:r>
            <w:r w:rsidR="0068053B" w:rsidRPr="003E341C">
              <w:t>There are three lines for variables that are not spatially variable (SCTV</w:t>
            </w:r>
            <w:r w:rsidR="0013213C" w:rsidRPr="003E341C">
              <w:t xml:space="preserve"> or SCTC</w:t>
            </w:r>
            <w:r w:rsidR="0068053B" w:rsidRPr="003E341C">
              <w:t>) as follows:</w:t>
            </w:r>
          </w:p>
          <w:p w14:paraId="21F913B8" w14:textId="77777777" w:rsidR="0068053B" w:rsidRPr="003E341C" w:rsidRDefault="0068053B" w:rsidP="00DF3ACB">
            <w:pPr>
              <w:contextualSpacing/>
            </w:pPr>
            <w:r w:rsidRPr="003E341C">
              <w:t>1.  Variable code</w:t>
            </w:r>
          </w:p>
          <w:p w14:paraId="6B763675" w14:textId="0A02AE92" w:rsidR="0068053B" w:rsidRPr="003E341C" w:rsidRDefault="0068053B" w:rsidP="00DF3ACB">
            <w:pPr>
              <w:contextualSpacing/>
            </w:pPr>
            <w:r w:rsidRPr="003E341C">
              <w:t>2.  Variable flag (for SCTC this will be 2, for SCTV this will be 0)</w:t>
            </w:r>
          </w:p>
          <w:p w14:paraId="311424AF" w14:textId="5F1DD3E6" w:rsidR="0068053B" w:rsidRPr="003E341C" w:rsidRDefault="0068053B" w:rsidP="00DF3ACB">
            <w:pPr>
              <w:contextualSpacing/>
            </w:pPr>
            <w:r w:rsidRPr="003E341C">
              <w:t>3.  Variable value (for SCTC) or name of file text file with inputs for SCTV</w:t>
            </w:r>
          </w:p>
          <w:p w14:paraId="6CD022EA" w14:textId="599DF0AC" w:rsidR="0068053B" w:rsidRPr="003E341C" w:rsidRDefault="0068053B" w:rsidP="00DF3ACB">
            <w:pPr>
              <w:contextualSpacing/>
            </w:pPr>
            <w:r w:rsidRPr="003E341C">
              <w:t xml:space="preserve">There are </w:t>
            </w:r>
            <w:r w:rsidR="00B143ED">
              <w:t>seven</w:t>
            </w:r>
            <w:r w:rsidR="00B143ED" w:rsidRPr="003E341C">
              <w:t xml:space="preserve"> </w:t>
            </w:r>
            <w:r w:rsidRPr="003E341C">
              <w:t>lines for variables that are spatially and time variable (SVTV)</w:t>
            </w:r>
          </w:p>
          <w:p w14:paraId="07D866F1" w14:textId="77777777" w:rsidR="0068053B" w:rsidRPr="003E341C" w:rsidRDefault="0068053B" w:rsidP="00DF3ACB">
            <w:pPr>
              <w:contextualSpacing/>
            </w:pPr>
            <w:r w:rsidRPr="003E341C">
              <w:t>1.  Variable code</w:t>
            </w:r>
          </w:p>
          <w:p w14:paraId="5444C0D9" w14:textId="697B7BA1" w:rsidR="000F3339" w:rsidRPr="003E341C" w:rsidRDefault="0068053B" w:rsidP="00DF3ACB">
            <w:pPr>
              <w:contextualSpacing/>
            </w:pPr>
            <w:r w:rsidRPr="003E341C">
              <w:t>2.  Variable flag (for SVTV this will be 1)</w:t>
            </w:r>
          </w:p>
          <w:p w14:paraId="63E38999" w14:textId="133DF9D3" w:rsidR="0058470E" w:rsidRPr="0058470E" w:rsidRDefault="0068053B" w:rsidP="0058470E">
            <w:pPr>
              <w:contextualSpacing/>
            </w:pPr>
            <w:r w:rsidRPr="003E341C">
              <w:t>3.  Name of file holding list of NetCDF files</w:t>
            </w:r>
            <w:r w:rsidR="001757D1">
              <w:t xml:space="preserve"> from which input is to be read</w:t>
            </w:r>
            <w:r w:rsidR="003A3B14">
              <w:t xml:space="preserve"> </w:t>
            </w:r>
            <w:r w:rsidR="003A3B14" w:rsidRPr="003A3B14">
              <w:t>followed by tag value pairs giving the name of the</w:t>
            </w:r>
            <w:r w:rsidR="003A3B14">
              <w:t xml:space="preserve"> time dimension,</w:t>
            </w:r>
            <w:r w:rsidR="003A3B14" w:rsidRPr="003A3B14">
              <w:t xml:space="preserve"> X-coordinate, Y-coordinate</w:t>
            </w:r>
            <w:r w:rsidR="003A3B14">
              <w:t xml:space="preserve">, </w:t>
            </w:r>
            <w:r w:rsidR="003A3B14" w:rsidRPr="003A3B14">
              <w:t xml:space="preserve">and name of variable used within the NetCDF file for this variable. Tag value pairs are separated by semicolons, with the tag and value separated by a colon.  Valid tags are </w:t>
            </w:r>
            <w:r w:rsidR="003A3B14">
              <w:t xml:space="preserve">T, X, Y </w:t>
            </w:r>
            <w:r w:rsidR="003A3B14" w:rsidRPr="003A3B14">
              <w:t>and D for the</w:t>
            </w:r>
            <w:r w:rsidR="003A3B14">
              <w:t xml:space="preserve"> time dimension,</w:t>
            </w:r>
            <w:r w:rsidR="003A3B14" w:rsidRPr="003A3B14">
              <w:t xml:space="preserve"> X-coordinate, Y-coordinate and data respectively. If the netDCF file is such that </w:t>
            </w:r>
            <w:r w:rsidR="003A3B14">
              <w:t xml:space="preserve">time is the first dimension, </w:t>
            </w:r>
            <w:r w:rsidR="003A3B14" w:rsidRPr="003A3B14">
              <w:t xml:space="preserve">the Y-coordinate the </w:t>
            </w:r>
            <w:r w:rsidR="003A3B14">
              <w:t>second</w:t>
            </w:r>
            <w:r w:rsidR="003A3B14" w:rsidRPr="003A3B14">
              <w:t xml:space="preserve"> dimension, </w:t>
            </w:r>
            <w:r w:rsidR="003A3B14">
              <w:t xml:space="preserve">and </w:t>
            </w:r>
            <w:r w:rsidR="003A3B14" w:rsidRPr="003A3B14">
              <w:t xml:space="preserve">X-coordinate the </w:t>
            </w:r>
            <w:r w:rsidR="003A3B14">
              <w:t>third</w:t>
            </w:r>
            <w:r w:rsidR="003A3B14" w:rsidRPr="003A3B14">
              <w:t xml:space="preserve"> dimension, then</w:t>
            </w:r>
            <w:r w:rsidR="003A3B14">
              <w:t xml:space="preserve"> T,</w:t>
            </w:r>
            <w:r w:rsidR="003A3B14" w:rsidRPr="003A3B14">
              <w:t xml:space="preserve"> X and Y do not need to be given.  However D for the data value name always needs to be given. </w:t>
            </w:r>
            <w:r w:rsidR="001757D1">
              <w:t xml:space="preserve"> </w:t>
            </w:r>
            <w:r w:rsidR="003A3B14">
              <w:t>There is also the option to specify a range tag followed by bounding values (comma separated) for the data.  Data outside of this range will be treated as no-data and a warning message written.</w:t>
            </w:r>
          </w:p>
          <w:p w14:paraId="67534182" w14:textId="77777777" w:rsidR="00E14248" w:rsidRPr="00E14248" w:rsidRDefault="00E14248" w:rsidP="00E14248">
            <w:pPr>
              <w:contextualSpacing/>
            </w:pPr>
          </w:p>
          <w:p w14:paraId="00051762" w14:textId="3023D13A" w:rsidR="00E14248" w:rsidRPr="00E14248" w:rsidRDefault="00E14248" w:rsidP="00E14248">
            <w:pPr>
              <w:contextualSpacing/>
            </w:pPr>
            <w:r w:rsidRPr="00E14248">
              <w:t xml:space="preserve">An example </w:t>
            </w:r>
            <w:r w:rsidR="0065725D">
              <w:t xml:space="preserve">of third line of a SVTV variable </w:t>
            </w:r>
            <w:r w:rsidRPr="00E14248">
              <w:t>is shown below:</w:t>
            </w:r>
          </w:p>
          <w:p w14:paraId="7A9E0CD7" w14:textId="15E54E75" w:rsidR="00EA71C1" w:rsidRDefault="0065725D" w:rsidP="00EA71C1">
            <w:pPr>
              <w:contextualSpacing/>
              <w:rPr>
                <w:color w:val="0000FF"/>
              </w:rPr>
            </w:pPr>
            <w:r w:rsidRPr="00923824">
              <w:rPr>
                <w:color w:val="0000FF"/>
              </w:rPr>
              <w:t>QsiIndex.Dat;</w:t>
            </w:r>
            <w:r w:rsidR="00923824" w:rsidRPr="00923824">
              <w:rPr>
                <w:color w:val="0000FF"/>
              </w:rPr>
              <w:t>X:longitude;Y:latitude;time:time;D:shortwave;range:</w:t>
            </w:r>
            <w:r w:rsidR="00923824">
              <w:rPr>
                <w:color w:val="0000FF"/>
              </w:rPr>
              <w:t>0</w:t>
            </w:r>
            <w:r w:rsidR="00702310">
              <w:rPr>
                <w:color w:val="0000FF"/>
              </w:rPr>
              <w:t>&amp;</w:t>
            </w:r>
            <w:r w:rsidR="00923824" w:rsidRPr="00923824">
              <w:rPr>
                <w:color w:val="0000FF"/>
              </w:rPr>
              <w:t>4914</w:t>
            </w:r>
          </w:p>
          <w:p w14:paraId="47EAABE2" w14:textId="77777777" w:rsidR="006A4041" w:rsidRPr="00923824" w:rsidRDefault="006A4041" w:rsidP="00EA71C1">
            <w:pPr>
              <w:contextualSpacing/>
              <w:rPr>
                <w:color w:val="0000FF"/>
              </w:rPr>
            </w:pPr>
          </w:p>
          <w:p w14:paraId="18BB22C7" w14:textId="76E72E53" w:rsidR="00FB5DE9" w:rsidRPr="00FB5DE9" w:rsidRDefault="000454AC" w:rsidP="00FB5DE9">
            <w:pPr>
              <w:contextualSpacing/>
            </w:pPr>
            <w:r>
              <w:t>The file</w:t>
            </w:r>
            <w:r w:rsidRPr="00FB5DE9">
              <w:t xml:space="preserve"> </w:t>
            </w:r>
            <w:r w:rsidR="00FB5DE9" w:rsidRPr="00FB5DE9">
              <w:t xml:space="preserve">QsiIndex.Dat </w:t>
            </w:r>
            <w:r w:rsidR="00FB5DE9">
              <w:t xml:space="preserve">is a text file </w:t>
            </w:r>
            <w:r>
              <w:t xml:space="preserve">that lists </w:t>
            </w:r>
            <w:r w:rsidR="00FB5DE9">
              <w:t>all the netCDF file names for variable Qsi</w:t>
            </w:r>
            <w:r>
              <w:t xml:space="preserve"> </w:t>
            </w:r>
            <w:r w:rsidR="00FB5DE9">
              <w:t xml:space="preserve">(shortwave radiation). In those netCDF file(s), ‘longitude’, ‘latitude’, time </w:t>
            </w:r>
            <w:r w:rsidR="00FB5DE9" w:rsidRPr="00FB5DE9">
              <w:t>and ‘</w:t>
            </w:r>
            <w:r>
              <w:t>shortwave</w:t>
            </w:r>
            <w:r w:rsidRPr="00FB5DE9">
              <w:t xml:space="preserve">’ </w:t>
            </w:r>
            <w:r w:rsidR="00FB5DE9" w:rsidRPr="00FB5DE9">
              <w:t>are the names of the X, Y</w:t>
            </w:r>
            <w:r w:rsidR="00FB5DE9">
              <w:t>, time</w:t>
            </w:r>
            <w:r w:rsidR="00FB5DE9" w:rsidRPr="00FB5DE9">
              <w:t xml:space="preserve"> and variable (data), respectively. By reading</w:t>
            </w:r>
            <w:r>
              <w:t xml:space="preserve"> the tags</w:t>
            </w:r>
            <w:r w:rsidR="00FB5DE9" w:rsidRPr="00FB5DE9">
              <w:t xml:space="preserve"> X, Y</w:t>
            </w:r>
            <w:r w:rsidR="00AA08F9">
              <w:t>, time</w:t>
            </w:r>
            <w:r w:rsidR="00FB5DE9" w:rsidRPr="00FB5DE9">
              <w:t xml:space="preserve"> and D, model </w:t>
            </w:r>
            <w:r>
              <w:t xml:space="preserve">identifies the corresponding netCDF name. </w:t>
            </w:r>
            <w:r w:rsidR="00FB5DE9" w:rsidRPr="00FB5DE9">
              <w:t xml:space="preserve"> A </w:t>
            </w:r>
            <w:r>
              <w:t>tag value pair</w:t>
            </w:r>
            <w:r w:rsidRPr="00FB5DE9">
              <w:t xml:space="preserve"> </w:t>
            </w:r>
            <w:r w:rsidR="00FB5DE9" w:rsidRPr="00FB5DE9">
              <w:t>appears together and separated by a colon’:’ Each set of dimensions/variables are separated by a semicolon ‘;’.</w:t>
            </w:r>
            <w:r w:rsidR="00AA08F9">
              <w:t xml:space="preserve"> ‘range’ is the maximum and minimum possible value for that variabl</w:t>
            </w:r>
            <w:r w:rsidR="006A4041">
              <w:t xml:space="preserve">e. Shortwave radiation cannot be less than </w:t>
            </w:r>
            <w:r w:rsidR="00AA08F9">
              <w:t>0 and cannot exceed solar constant (1365 Wm</w:t>
            </w:r>
            <w:r w:rsidR="00AA08F9" w:rsidRPr="00AA08F9">
              <w:rPr>
                <w:vertAlign w:val="superscript"/>
              </w:rPr>
              <w:t>-2</w:t>
            </w:r>
            <w:r w:rsidR="00AA08F9">
              <w:t xml:space="preserve">/ 4914 </w:t>
            </w:r>
            <w:r>
              <w:t>k</w:t>
            </w:r>
            <w:r w:rsidR="00AA08F9">
              <w:t>J</w:t>
            </w:r>
            <w:r>
              <w:t xml:space="preserve"> </w:t>
            </w:r>
            <w:r w:rsidR="00AA08F9">
              <w:t>m</w:t>
            </w:r>
            <w:r w:rsidR="00AA08F9" w:rsidRPr="00AA08F9">
              <w:rPr>
                <w:vertAlign w:val="superscript"/>
              </w:rPr>
              <w:t>-2</w:t>
            </w:r>
            <w:r w:rsidR="00AA08F9">
              <w:t>hr</w:t>
            </w:r>
            <w:r w:rsidR="00AA08F9" w:rsidRPr="00AA08F9">
              <w:rPr>
                <w:vertAlign w:val="superscript"/>
              </w:rPr>
              <w:t>-2</w:t>
            </w:r>
            <w:r w:rsidR="00AA08F9">
              <w:t xml:space="preserve">). </w:t>
            </w:r>
            <w:r w:rsidR="002C2A44">
              <w:t>Therefore, range is between 0 and 4914</w:t>
            </w:r>
            <w:r w:rsidR="0084427E">
              <w:t xml:space="preserve"> and these two values are separated by ‘&amp;’. </w:t>
            </w:r>
            <w:r w:rsidR="002C2A44">
              <w:t>If input is outside this range</w:t>
            </w:r>
            <w:r w:rsidR="00607EE0">
              <w:t xml:space="preserve">, </w:t>
            </w:r>
            <w:r>
              <w:t>a warning is written and the model follows the no-data action for that variable for that time step.  Specifying r</w:t>
            </w:r>
            <w:r w:rsidR="00AD6C0B">
              <w:t xml:space="preserve">ange is optional; </w:t>
            </w:r>
            <w:r>
              <w:t xml:space="preserve">a </w:t>
            </w:r>
            <w:r w:rsidR="00AD6C0B">
              <w:t xml:space="preserve">user may not need to write it if s/he is confident about </w:t>
            </w:r>
            <w:r>
              <w:t xml:space="preserve">the </w:t>
            </w:r>
            <w:r w:rsidR="00AD6C0B">
              <w:t>input data.</w:t>
            </w:r>
          </w:p>
          <w:p w14:paraId="5E31EC6E" w14:textId="77777777" w:rsidR="00FB5DE9" w:rsidRPr="00FB5DE9" w:rsidRDefault="00FB5DE9" w:rsidP="00FB5DE9">
            <w:pPr>
              <w:contextualSpacing/>
            </w:pPr>
          </w:p>
          <w:p w14:paraId="3C482462" w14:textId="77777777" w:rsidR="00FB5DE9" w:rsidRPr="00FB5DE9" w:rsidRDefault="00FB5DE9" w:rsidP="00FB5DE9">
            <w:pPr>
              <w:contextualSpacing/>
            </w:pPr>
            <w:r w:rsidRPr="00FB5DE9">
              <w:t>In case UEBGrid default are used:</w:t>
            </w:r>
          </w:p>
          <w:p w14:paraId="05AB4309" w14:textId="0132B8C0" w:rsidR="00AD6C0B" w:rsidRPr="00AD6C0B" w:rsidRDefault="00AD6C0B" w:rsidP="00AD6C0B">
            <w:pPr>
              <w:contextualSpacing/>
              <w:rPr>
                <w:color w:val="0000FF"/>
              </w:rPr>
            </w:pPr>
            <w:r w:rsidRPr="00AD6C0B">
              <w:rPr>
                <w:color w:val="0000FF"/>
              </w:rPr>
              <w:t>QsiIndex.Dat; D:shortwave;range:0</w:t>
            </w:r>
            <w:r w:rsidR="0084427E">
              <w:rPr>
                <w:color w:val="0000FF"/>
              </w:rPr>
              <w:t>&amp;</w:t>
            </w:r>
            <w:r w:rsidRPr="00AD6C0B">
              <w:rPr>
                <w:color w:val="0000FF"/>
              </w:rPr>
              <w:t>4914</w:t>
            </w:r>
          </w:p>
          <w:p w14:paraId="7CB874B6" w14:textId="77777777" w:rsidR="00FB5DE9" w:rsidRPr="00FB5DE9" w:rsidRDefault="00FB5DE9" w:rsidP="00FB5DE9">
            <w:pPr>
              <w:contextualSpacing/>
            </w:pPr>
          </w:p>
          <w:p w14:paraId="4B626EE4" w14:textId="5A047A87" w:rsidR="00FB5DE9" w:rsidRPr="00FB5DE9" w:rsidRDefault="000454AC" w:rsidP="00FB5DE9">
            <w:pPr>
              <w:contextualSpacing/>
            </w:pPr>
            <w:r>
              <w:t>The file</w:t>
            </w:r>
            <w:r w:rsidRPr="00AD6C0B">
              <w:t xml:space="preserve"> </w:t>
            </w:r>
            <w:r w:rsidR="00AD6C0B" w:rsidRPr="00AD6C0B">
              <w:t xml:space="preserve">QsiIndex.Dat is a text file </w:t>
            </w:r>
            <w:r>
              <w:t>that lists</w:t>
            </w:r>
            <w:r w:rsidRPr="00AD6C0B">
              <w:t xml:space="preserve"> </w:t>
            </w:r>
            <w:r w:rsidR="00AD6C0B" w:rsidRPr="00AD6C0B">
              <w:t>all the netCDF file names for variable Qsi</w:t>
            </w:r>
            <w:r>
              <w:t xml:space="preserve"> </w:t>
            </w:r>
            <w:r w:rsidR="00AD6C0B" w:rsidRPr="00AD6C0B">
              <w:t>(shortwave radiation)</w:t>
            </w:r>
            <w:r w:rsidR="00FB5DE9" w:rsidRPr="00FB5DE9">
              <w:t xml:space="preserve">. </w:t>
            </w:r>
            <w:r w:rsidR="00805A4A">
              <w:t>‘</w:t>
            </w:r>
            <w:r w:rsidR="00AD6C0B">
              <w:t>shortwave</w:t>
            </w:r>
            <w:r w:rsidR="00805A4A">
              <w:t>’</w:t>
            </w:r>
            <w:r w:rsidR="00AD6C0B">
              <w:t xml:space="preserve"> is the variable name in the</w:t>
            </w:r>
            <w:r w:rsidR="00805A4A">
              <w:t xml:space="preserve">se </w:t>
            </w:r>
            <w:r w:rsidR="00AD6C0B">
              <w:t xml:space="preserve">netCDF files. </w:t>
            </w:r>
            <w:r w:rsidR="00805A4A">
              <w:t>time-,Y- and</w:t>
            </w:r>
            <w:r w:rsidR="00FB5DE9" w:rsidRPr="00FB5DE9">
              <w:t xml:space="preserve"> X-coordinates must be the 1</w:t>
            </w:r>
            <w:r w:rsidR="00FB5DE9" w:rsidRPr="00FB5DE9">
              <w:rPr>
                <w:vertAlign w:val="superscript"/>
              </w:rPr>
              <w:t>st</w:t>
            </w:r>
            <w:r w:rsidR="00805A4A">
              <w:t>,</w:t>
            </w:r>
            <w:r w:rsidR="00805A4A" w:rsidRPr="00FB5DE9">
              <w:t xml:space="preserve"> 2</w:t>
            </w:r>
            <w:r w:rsidR="00805A4A" w:rsidRPr="00805A4A">
              <w:rPr>
                <w:vertAlign w:val="superscript"/>
              </w:rPr>
              <w:t>nd</w:t>
            </w:r>
            <w:r w:rsidR="00FB5DE9" w:rsidRPr="00FB5DE9">
              <w:t xml:space="preserve"> </w:t>
            </w:r>
            <w:r w:rsidR="00805A4A">
              <w:t>and 3</w:t>
            </w:r>
            <w:r w:rsidR="00805A4A" w:rsidRPr="00805A4A">
              <w:rPr>
                <w:vertAlign w:val="superscript"/>
              </w:rPr>
              <w:t>rd</w:t>
            </w:r>
            <w:r w:rsidR="00805A4A">
              <w:t xml:space="preserve"> dimensions in these </w:t>
            </w:r>
            <w:r w:rsidR="00FB5DE9" w:rsidRPr="00FB5DE9">
              <w:lastRenderedPageBreak/>
              <w:t>netCDF file</w:t>
            </w:r>
            <w:r w:rsidR="00805A4A">
              <w:t>s, respectively</w:t>
            </w:r>
            <w:r w:rsidR="00AB733D">
              <w:t>.</w:t>
            </w:r>
          </w:p>
          <w:p w14:paraId="308D80B2" w14:textId="77777777" w:rsidR="00923824" w:rsidRDefault="00923824" w:rsidP="00EA71C1">
            <w:pPr>
              <w:contextualSpacing/>
            </w:pPr>
          </w:p>
          <w:p w14:paraId="352BC576" w14:textId="1C5F7DD5" w:rsidR="00DD6863" w:rsidRPr="003E341C" w:rsidRDefault="000B1E4D" w:rsidP="00EA71C1">
            <w:pPr>
              <w:contextualSpacing/>
            </w:pPr>
            <w:r w:rsidRPr="003E341C">
              <w:t>The example below notes which inputs are required and which are not depending on control options.</w:t>
            </w:r>
          </w:p>
        </w:tc>
      </w:tr>
      <w:tr w:rsidR="00DD6863" w:rsidRPr="00E04F3B" w14:paraId="6D830B44" w14:textId="77777777" w:rsidTr="0040158D">
        <w:trPr>
          <w:trHeight w:val="1093"/>
        </w:trPr>
        <w:tc>
          <w:tcPr>
            <w:tcW w:w="1648" w:type="dxa"/>
          </w:tcPr>
          <w:p w14:paraId="03FF7751" w14:textId="0ED53C05" w:rsidR="00DD6863" w:rsidRPr="003E341C" w:rsidRDefault="00DD6863" w:rsidP="00DF3ACB">
            <w:pPr>
              <w:contextualSpacing/>
              <w:rPr>
                <w:b/>
              </w:rPr>
            </w:pPr>
            <w:r w:rsidRPr="003E341C">
              <w:rPr>
                <w:b/>
              </w:rPr>
              <w:lastRenderedPageBreak/>
              <w:t>File</w:t>
            </w:r>
            <w:r w:rsidR="005141B7" w:rsidRPr="003E341C">
              <w:rPr>
                <w:b/>
              </w:rPr>
              <w:t xml:space="preserve"> </w:t>
            </w:r>
            <w:r w:rsidRPr="003E341C">
              <w:rPr>
                <w:b/>
              </w:rPr>
              <w:t>Example</w:t>
            </w:r>
          </w:p>
        </w:tc>
        <w:tc>
          <w:tcPr>
            <w:tcW w:w="8180" w:type="dxa"/>
          </w:tcPr>
          <w:p w14:paraId="0C46AFF3" w14:textId="78DD7318" w:rsidR="005F6685" w:rsidRDefault="005F6685" w:rsidP="005F6685">
            <w:pPr>
              <w:autoSpaceDE w:val="0"/>
              <w:autoSpaceDN w:val="0"/>
              <w:adjustRightInd w:val="0"/>
              <w:contextualSpacing/>
            </w:pPr>
            <w:r>
              <w:t>Input Control file</w:t>
            </w:r>
          </w:p>
          <w:p w14:paraId="0ED8ABF6" w14:textId="629548B1" w:rsidR="005F6685" w:rsidRDefault="005F6685" w:rsidP="005F6685">
            <w:pPr>
              <w:autoSpaceDE w:val="0"/>
              <w:autoSpaceDN w:val="0"/>
              <w:adjustRightInd w:val="0"/>
              <w:contextualSpacing/>
            </w:pPr>
            <w:r>
              <w:t>2009</w:t>
            </w:r>
            <w:r w:rsidR="000454AC">
              <w:t xml:space="preserve"> </w:t>
            </w:r>
            <w:r>
              <w:t>10 01</w:t>
            </w:r>
            <w:r w:rsidR="00B82B3C">
              <w:t xml:space="preserve"> 00 yyyy mm dd hh.hh (starting d</w:t>
            </w:r>
            <w:r>
              <w:t>ate)</w:t>
            </w:r>
          </w:p>
          <w:p w14:paraId="2949B610" w14:textId="14129A93" w:rsidR="005F6685" w:rsidRDefault="005F6685" w:rsidP="005F6685">
            <w:pPr>
              <w:autoSpaceDE w:val="0"/>
              <w:autoSpaceDN w:val="0"/>
              <w:adjustRightInd w:val="0"/>
              <w:contextualSpacing/>
            </w:pPr>
            <w:r>
              <w:t>2010</w:t>
            </w:r>
            <w:r w:rsidR="000454AC">
              <w:t xml:space="preserve"> </w:t>
            </w:r>
            <w:r>
              <w:t xml:space="preserve">06 </w:t>
            </w:r>
            <w:r w:rsidR="00B82B3C">
              <w:t>29 23 yyyy mm dd hh.hh (ending d</w:t>
            </w:r>
            <w:r>
              <w:t>ate)</w:t>
            </w:r>
          </w:p>
          <w:p w14:paraId="0BDA5869" w14:textId="77777777" w:rsidR="005F6685" w:rsidRDefault="005F6685" w:rsidP="005F6685">
            <w:pPr>
              <w:autoSpaceDE w:val="0"/>
              <w:autoSpaceDN w:val="0"/>
              <w:adjustRightInd w:val="0"/>
              <w:contextualSpacing/>
            </w:pPr>
            <w:r>
              <w:t>1.00 (dt=increment in two consecutive time step in hours)</w:t>
            </w:r>
          </w:p>
          <w:p w14:paraId="527E6A64" w14:textId="77777777" w:rsidR="005F6685" w:rsidRDefault="005F6685" w:rsidP="005F6685">
            <w:pPr>
              <w:autoSpaceDE w:val="0"/>
              <w:autoSpaceDN w:val="0"/>
              <w:adjustRightInd w:val="0"/>
              <w:contextualSpacing/>
            </w:pPr>
            <w:r>
              <w:t>-7.0 UTCOffSet for the times that are input to the model.  Use 0 for input times in UTC.  (-7 is US Mountain time zone)</w:t>
            </w:r>
          </w:p>
          <w:p w14:paraId="56C46BA6" w14:textId="77777777" w:rsidR="005F6685" w:rsidRDefault="005F6685" w:rsidP="005F6685">
            <w:pPr>
              <w:autoSpaceDE w:val="0"/>
              <w:autoSpaceDN w:val="0"/>
              <w:adjustRightInd w:val="0"/>
              <w:contextualSpacing/>
            </w:pPr>
            <w:r>
              <w:t>Ta: Air temperature  (always required)</w:t>
            </w:r>
          </w:p>
          <w:p w14:paraId="486299AB" w14:textId="77777777" w:rsidR="005F6685" w:rsidRDefault="005F6685" w:rsidP="005F6685">
            <w:pPr>
              <w:autoSpaceDE w:val="0"/>
              <w:autoSpaceDN w:val="0"/>
              <w:adjustRightInd w:val="0"/>
              <w:contextualSpacing/>
            </w:pPr>
            <w:r>
              <w:t xml:space="preserve">1  </w:t>
            </w:r>
          </w:p>
          <w:p w14:paraId="09AE1136" w14:textId="77777777" w:rsidR="005F6685" w:rsidRDefault="005F6685" w:rsidP="005F6685">
            <w:pPr>
              <w:autoSpaceDE w:val="0"/>
              <w:autoSpaceDN w:val="0"/>
              <w:adjustRightInd w:val="0"/>
              <w:contextualSpacing/>
            </w:pPr>
            <w:r>
              <w:t>TaIndex.dat;D:Ta</w:t>
            </w:r>
          </w:p>
          <w:p w14:paraId="75D70128" w14:textId="77777777" w:rsidR="005F6685" w:rsidRDefault="005F6685" w:rsidP="005F6685">
            <w:pPr>
              <w:autoSpaceDE w:val="0"/>
              <w:autoSpaceDN w:val="0"/>
              <w:adjustRightInd w:val="0"/>
              <w:contextualSpacing/>
            </w:pPr>
            <w:r>
              <w:t>Prec: Precipitation  (always required)</w:t>
            </w:r>
          </w:p>
          <w:p w14:paraId="545452BE" w14:textId="77777777" w:rsidR="005F6685" w:rsidRDefault="005F6685" w:rsidP="005F6685">
            <w:pPr>
              <w:autoSpaceDE w:val="0"/>
              <w:autoSpaceDN w:val="0"/>
              <w:adjustRightInd w:val="0"/>
              <w:contextualSpacing/>
            </w:pPr>
            <w:r>
              <w:t xml:space="preserve">0   </w:t>
            </w:r>
          </w:p>
          <w:p w14:paraId="41F71C90" w14:textId="28C0BEF0" w:rsidR="005F6685" w:rsidRDefault="005F6685" w:rsidP="005F6685">
            <w:pPr>
              <w:autoSpaceDE w:val="0"/>
              <w:autoSpaceDN w:val="0"/>
              <w:adjustRightInd w:val="0"/>
              <w:contextualSpacing/>
            </w:pPr>
            <w:r>
              <w:t>Prec.</w:t>
            </w:r>
            <w:r w:rsidR="000454AC">
              <w:t>dat</w:t>
            </w:r>
          </w:p>
          <w:p w14:paraId="400F9C7A" w14:textId="77777777" w:rsidR="005F6685" w:rsidRDefault="005F6685" w:rsidP="005F6685">
            <w:pPr>
              <w:autoSpaceDE w:val="0"/>
              <w:autoSpaceDN w:val="0"/>
              <w:adjustRightInd w:val="0"/>
              <w:contextualSpacing/>
            </w:pPr>
            <w:r>
              <w:t>v: Wind speed   (always required)</w:t>
            </w:r>
          </w:p>
          <w:p w14:paraId="31F2B7D5" w14:textId="77777777" w:rsidR="005F6685" w:rsidRDefault="005F6685" w:rsidP="005F6685">
            <w:pPr>
              <w:autoSpaceDE w:val="0"/>
              <w:autoSpaceDN w:val="0"/>
              <w:adjustRightInd w:val="0"/>
              <w:contextualSpacing/>
            </w:pPr>
            <w:r>
              <w:t>0</w:t>
            </w:r>
          </w:p>
          <w:p w14:paraId="4783331B" w14:textId="77777777" w:rsidR="005F6685" w:rsidRDefault="005F6685" w:rsidP="005F6685">
            <w:pPr>
              <w:autoSpaceDE w:val="0"/>
              <w:autoSpaceDN w:val="0"/>
              <w:adjustRightInd w:val="0"/>
              <w:contextualSpacing/>
            </w:pPr>
            <w:r>
              <w:t xml:space="preserve">V.dat  </w:t>
            </w:r>
          </w:p>
          <w:p w14:paraId="0F4C6CA7" w14:textId="77777777" w:rsidR="005F6685" w:rsidRDefault="005F6685" w:rsidP="005F6685">
            <w:pPr>
              <w:autoSpaceDE w:val="0"/>
              <w:autoSpaceDN w:val="0"/>
              <w:adjustRightInd w:val="0"/>
              <w:contextualSpacing/>
            </w:pPr>
            <w:r>
              <w:t>RH: Relative Humidity   (always required)</w:t>
            </w:r>
          </w:p>
          <w:p w14:paraId="01F0EDFB" w14:textId="77777777" w:rsidR="005F6685" w:rsidRDefault="005F6685" w:rsidP="005F6685">
            <w:pPr>
              <w:autoSpaceDE w:val="0"/>
              <w:autoSpaceDN w:val="0"/>
              <w:adjustRightInd w:val="0"/>
              <w:contextualSpacing/>
            </w:pPr>
            <w:r>
              <w:t>0</w:t>
            </w:r>
          </w:p>
          <w:p w14:paraId="12E66936" w14:textId="77777777" w:rsidR="005F6685" w:rsidRDefault="005F6685" w:rsidP="005F6685">
            <w:pPr>
              <w:autoSpaceDE w:val="0"/>
              <w:autoSpaceDN w:val="0"/>
              <w:adjustRightInd w:val="0"/>
              <w:contextualSpacing/>
            </w:pPr>
            <w:r>
              <w:t xml:space="preserve">RH.dat                  </w:t>
            </w:r>
          </w:p>
          <w:p w14:paraId="2C5F0AD9" w14:textId="77777777" w:rsidR="005F6685" w:rsidRDefault="005F6685" w:rsidP="005F6685">
            <w:pPr>
              <w:autoSpaceDE w:val="0"/>
              <w:autoSpaceDN w:val="0"/>
              <w:adjustRightInd w:val="0"/>
              <w:contextualSpacing/>
            </w:pPr>
            <w:r>
              <w:t xml:space="preserve">Qg: Ground heat flux   (kJ/m2/hr)        </w:t>
            </w:r>
          </w:p>
          <w:p w14:paraId="552FE339" w14:textId="77777777" w:rsidR="005F6685" w:rsidRDefault="005F6685" w:rsidP="005F6685">
            <w:pPr>
              <w:autoSpaceDE w:val="0"/>
              <w:autoSpaceDN w:val="0"/>
              <w:adjustRightInd w:val="0"/>
              <w:contextualSpacing/>
            </w:pPr>
            <w:r>
              <w:t xml:space="preserve">2               </w:t>
            </w:r>
          </w:p>
          <w:p w14:paraId="292CEAFC" w14:textId="77777777" w:rsidR="005F6685" w:rsidRDefault="005F6685" w:rsidP="005F6685">
            <w:pPr>
              <w:autoSpaceDE w:val="0"/>
              <w:autoSpaceDN w:val="0"/>
              <w:adjustRightInd w:val="0"/>
              <w:contextualSpacing/>
            </w:pPr>
            <w:r>
              <w:t>0</w:t>
            </w:r>
          </w:p>
          <w:p w14:paraId="3B3F80E4" w14:textId="77777777" w:rsidR="005F6685" w:rsidRDefault="005F6685" w:rsidP="005F6685">
            <w:pPr>
              <w:autoSpaceDE w:val="0"/>
              <w:autoSpaceDN w:val="0"/>
              <w:adjustRightInd w:val="0"/>
              <w:contextualSpacing/>
            </w:pPr>
            <w:r>
              <w:t>Qsi: incoming solar radiation</w:t>
            </w:r>
            <w:r>
              <w:tab/>
              <w:t xml:space="preserve"> (kJ/m2/hr)   </w:t>
            </w:r>
            <w:r>
              <w:tab/>
            </w:r>
          </w:p>
          <w:p w14:paraId="0E407F47" w14:textId="77777777" w:rsidR="005F6685" w:rsidRDefault="005F6685" w:rsidP="005F6685">
            <w:pPr>
              <w:autoSpaceDE w:val="0"/>
              <w:autoSpaceDN w:val="0"/>
              <w:adjustRightInd w:val="0"/>
              <w:contextualSpacing/>
            </w:pPr>
            <w:r>
              <w:t>0</w:t>
            </w:r>
          </w:p>
          <w:p w14:paraId="031591B2" w14:textId="5B5F6F1A" w:rsidR="0098615C" w:rsidRPr="003E341C" w:rsidRDefault="005F6685" w:rsidP="005F6685">
            <w:pPr>
              <w:autoSpaceDE w:val="0"/>
              <w:autoSpaceDN w:val="0"/>
              <w:adjustRightInd w:val="0"/>
              <w:contextualSpacing/>
            </w:pPr>
            <w:r>
              <w:t>Qsi.Dat</w:t>
            </w:r>
          </w:p>
        </w:tc>
      </w:tr>
    </w:tbl>
    <w:p w14:paraId="575412FC" w14:textId="4F3188C4" w:rsidR="00563DEF" w:rsidRPr="003E341C" w:rsidRDefault="00563DEF" w:rsidP="00DF3ACB">
      <w:pPr>
        <w:spacing w:after="0" w:line="240" w:lineRule="auto"/>
        <w:contextualSpacing/>
      </w:pPr>
    </w:p>
    <w:p w14:paraId="580E4BC2" w14:textId="613DBC24" w:rsidR="0063043E" w:rsidRPr="003E341C" w:rsidRDefault="0063043E" w:rsidP="00DF3ACB">
      <w:pPr>
        <w:spacing w:after="0" w:line="240" w:lineRule="auto"/>
        <w:contextualSpacing/>
        <w:rPr>
          <w:color w:val="auto"/>
        </w:rPr>
      </w:pPr>
      <w:r w:rsidRPr="003E341C">
        <w:rPr>
          <w:color w:val="auto"/>
        </w:rPr>
        <w:t>Table of input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8749"/>
      </w:tblGrid>
      <w:tr w:rsidR="0063043E" w:rsidRPr="00E04F3B" w14:paraId="02DD9E3D" w14:textId="77777777" w:rsidTr="003E341C">
        <w:trPr>
          <w:trHeight w:val="300"/>
        </w:trPr>
        <w:tc>
          <w:tcPr>
            <w:tcW w:w="986" w:type="dxa"/>
            <w:shd w:val="clear" w:color="auto" w:fill="auto"/>
            <w:noWrap/>
          </w:tcPr>
          <w:p w14:paraId="295AFE17" w14:textId="52EE4411" w:rsidR="0063043E" w:rsidRPr="003E341C" w:rsidRDefault="006C0775" w:rsidP="00DF3ACB">
            <w:pPr>
              <w:spacing w:after="0" w:line="240" w:lineRule="auto"/>
              <w:contextualSpacing/>
              <w:rPr>
                <w:b/>
              </w:rPr>
            </w:pPr>
            <w:r w:rsidRPr="003E341C">
              <w:rPr>
                <w:b/>
              </w:rPr>
              <w:t>Code</w:t>
            </w:r>
          </w:p>
        </w:tc>
        <w:tc>
          <w:tcPr>
            <w:tcW w:w="8749" w:type="dxa"/>
            <w:shd w:val="clear" w:color="auto" w:fill="auto"/>
            <w:noWrap/>
          </w:tcPr>
          <w:p w14:paraId="22D28FA6" w14:textId="19B62242" w:rsidR="0063043E" w:rsidRPr="003E341C" w:rsidRDefault="006C0775" w:rsidP="00DF3ACB">
            <w:pPr>
              <w:spacing w:after="0" w:line="240" w:lineRule="auto"/>
              <w:contextualSpacing/>
              <w:rPr>
                <w:b/>
              </w:rPr>
            </w:pPr>
            <w:r w:rsidRPr="003E341C">
              <w:rPr>
                <w:b/>
              </w:rPr>
              <w:t>Definition</w:t>
            </w:r>
          </w:p>
        </w:tc>
      </w:tr>
      <w:tr w:rsidR="006C0775" w:rsidRPr="00E04F3B" w14:paraId="32E6D3E5" w14:textId="77777777" w:rsidTr="003E341C">
        <w:trPr>
          <w:trHeight w:val="300"/>
        </w:trPr>
        <w:tc>
          <w:tcPr>
            <w:tcW w:w="986" w:type="dxa"/>
            <w:shd w:val="clear" w:color="auto" w:fill="auto"/>
            <w:noWrap/>
          </w:tcPr>
          <w:p w14:paraId="4DF2CC35" w14:textId="4710318D" w:rsidR="006C0775" w:rsidRPr="003E341C" w:rsidRDefault="006C0775" w:rsidP="00DF3ACB">
            <w:pPr>
              <w:spacing w:after="0" w:line="240" w:lineRule="auto"/>
              <w:contextualSpacing/>
            </w:pPr>
            <w:r w:rsidRPr="003E341C">
              <w:t>Ta</w:t>
            </w:r>
          </w:p>
        </w:tc>
        <w:tc>
          <w:tcPr>
            <w:tcW w:w="8749" w:type="dxa"/>
            <w:shd w:val="clear" w:color="auto" w:fill="auto"/>
            <w:noWrap/>
          </w:tcPr>
          <w:p w14:paraId="7690FA7F" w14:textId="5349D7F2" w:rsidR="006C0775" w:rsidRPr="003E341C" w:rsidRDefault="006C0775" w:rsidP="00DF3ACB">
            <w:pPr>
              <w:spacing w:after="0" w:line="240" w:lineRule="auto"/>
              <w:contextualSpacing/>
            </w:pPr>
            <w:r w:rsidRPr="003E341C">
              <w:t xml:space="preserve"> Air temperature  (always required)</w:t>
            </w:r>
          </w:p>
        </w:tc>
      </w:tr>
      <w:tr w:rsidR="006C0775" w:rsidRPr="00E04F3B" w14:paraId="74F343F7" w14:textId="77777777" w:rsidTr="003E341C">
        <w:trPr>
          <w:trHeight w:val="300"/>
        </w:trPr>
        <w:tc>
          <w:tcPr>
            <w:tcW w:w="986" w:type="dxa"/>
            <w:shd w:val="clear" w:color="auto" w:fill="auto"/>
            <w:noWrap/>
            <w:hideMark/>
          </w:tcPr>
          <w:p w14:paraId="0B0C2FDA" w14:textId="77777777" w:rsidR="006C0775" w:rsidRPr="003E341C" w:rsidRDefault="006C0775" w:rsidP="00DF3ACB">
            <w:pPr>
              <w:spacing w:after="0" w:line="240" w:lineRule="auto"/>
              <w:contextualSpacing/>
            </w:pPr>
            <w:r w:rsidRPr="003E341C">
              <w:t>Prec</w:t>
            </w:r>
          </w:p>
        </w:tc>
        <w:tc>
          <w:tcPr>
            <w:tcW w:w="8749" w:type="dxa"/>
            <w:shd w:val="clear" w:color="auto" w:fill="auto"/>
            <w:noWrap/>
            <w:hideMark/>
          </w:tcPr>
          <w:p w14:paraId="6D947FAF" w14:textId="77777777" w:rsidR="006C0775" w:rsidRPr="003E341C" w:rsidRDefault="006C0775" w:rsidP="00DF3ACB">
            <w:pPr>
              <w:spacing w:after="0" w:line="240" w:lineRule="auto"/>
              <w:contextualSpacing/>
            </w:pPr>
            <w:r w:rsidRPr="003E341C">
              <w:t xml:space="preserve"> Precipitation  (always required)</w:t>
            </w:r>
          </w:p>
        </w:tc>
      </w:tr>
      <w:tr w:rsidR="006C0775" w:rsidRPr="00E04F3B" w14:paraId="4E01BE82" w14:textId="77777777" w:rsidTr="003E341C">
        <w:trPr>
          <w:trHeight w:val="300"/>
        </w:trPr>
        <w:tc>
          <w:tcPr>
            <w:tcW w:w="986" w:type="dxa"/>
            <w:shd w:val="clear" w:color="auto" w:fill="auto"/>
            <w:noWrap/>
            <w:hideMark/>
          </w:tcPr>
          <w:p w14:paraId="33833EC3" w14:textId="77777777" w:rsidR="006C0775" w:rsidRPr="003E341C" w:rsidRDefault="006C0775" w:rsidP="00DF3ACB">
            <w:pPr>
              <w:spacing w:after="0" w:line="240" w:lineRule="auto"/>
              <w:contextualSpacing/>
            </w:pPr>
            <w:r w:rsidRPr="003E341C">
              <w:t>v</w:t>
            </w:r>
          </w:p>
        </w:tc>
        <w:tc>
          <w:tcPr>
            <w:tcW w:w="8749" w:type="dxa"/>
            <w:shd w:val="clear" w:color="auto" w:fill="auto"/>
            <w:noWrap/>
            <w:hideMark/>
          </w:tcPr>
          <w:p w14:paraId="4D0B8532" w14:textId="77777777" w:rsidR="006C0775" w:rsidRPr="003E341C" w:rsidRDefault="006C0775" w:rsidP="00DF3ACB">
            <w:pPr>
              <w:spacing w:after="0" w:line="240" w:lineRule="auto"/>
              <w:contextualSpacing/>
            </w:pPr>
            <w:r w:rsidRPr="003E341C">
              <w:t xml:space="preserve"> Wind speed   (always required)</w:t>
            </w:r>
          </w:p>
        </w:tc>
      </w:tr>
      <w:tr w:rsidR="006C0775" w:rsidRPr="00E04F3B" w14:paraId="329F3AD1" w14:textId="77777777" w:rsidTr="003E341C">
        <w:trPr>
          <w:trHeight w:val="300"/>
        </w:trPr>
        <w:tc>
          <w:tcPr>
            <w:tcW w:w="986" w:type="dxa"/>
            <w:shd w:val="clear" w:color="auto" w:fill="auto"/>
            <w:noWrap/>
            <w:hideMark/>
          </w:tcPr>
          <w:p w14:paraId="33F657EB" w14:textId="77777777" w:rsidR="006C0775" w:rsidRPr="003E341C" w:rsidRDefault="006C0775" w:rsidP="00DF3ACB">
            <w:pPr>
              <w:spacing w:after="0" w:line="240" w:lineRule="auto"/>
              <w:contextualSpacing/>
            </w:pPr>
            <w:r w:rsidRPr="003E341C">
              <w:t>RH</w:t>
            </w:r>
          </w:p>
        </w:tc>
        <w:tc>
          <w:tcPr>
            <w:tcW w:w="8749" w:type="dxa"/>
            <w:shd w:val="clear" w:color="auto" w:fill="auto"/>
            <w:noWrap/>
            <w:hideMark/>
          </w:tcPr>
          <w:p w14:paraId="0C97B248" w14:textId="77777777" w:rsidR="006C0775" w:rsidRPr="003E341C" w:rsidRDefault="006C0775" w:rsidP="00DF3ACB">
            <w:pPr>
              <w:spacing w:after="0" w:line="240" w:lineRule="auto"/>
              <w:contextualSpacing/>
            </w:pPr>
            <w:r w:rsidRPr="003E341C">
              <w:t xml:space="preserve"> Relative Humidity   (always required)</w:t>
            </w:r>
          </w:p>
        </w:tc>
      </w:tr>
      <w:tr w:rsidR="006C0775" w:rsidRPr="00E04F3B" w14:paraId="409F588F" w14:textId="77777777" w:rsidTr="003E341C">
        <w:trPr>
          <w:trHeight w:val="300"/>
        </w:trPr>
        <w:tc>
          <w:tcPr>
            <w:tcW w:w="986" w:type="dxa"/>
            <w:shd w:val="clear" w:color="auto" w:fill="auto"/>
            <w:noWrap/>
            <w:hideMark/>
          </w:tcPr>
          <w:p w14:paraId="70E65802" w14:textId="15B4219A" w:rsidR="006C0775" w:rsidRPr="003E341C" w:rsidRDefault="006C0775" w:rsidP="00DF3ACB">
            <w:pPr>
              <w:spacing w:after="0" w:line="240" w:lineRule="auto"/>
              <w:contextualSpacing/>
            </w:pPr>
            <w:r w:rsidRPr="003E341C">
              <w:t>Qsi</w:t>
            </w:r>
          </w:p>
        </w:tc>
        <w:tc>
          <w:tcPr>
            <w:tcW w:w="8749" w:type="dxa"/>
            <w:shd w:val="clear" w:color="auto" w:fill="auto"/>
            <w:noWrap/>
            <w:hideMark/>
          </w:tcPr>
          <w:p w14:paraId="4FCB2D8D" w14:textId="77777777" w:rsidR="006C0775" w:rsidRPr="003E341C" w:rsidRDefault="006C0775" w:rsidP="00DF3ACB">
            <w:pPr>
              <w:spacing w:after="0" w:line="240" w:lineRule="auto"/>
              <w:contextualSpacing/>
            </w:pPr>
            <w:r w:rsidRPr="003E341C">
              <w:t xml:space="preserve"> Incoming shortwave(kJ/m2/hr)   (only required if irad=1 or 2)</w:t>
            </w:r>
          </w:p>
        </w:tc>
      </w:tr>
      <w:tr w:rsidR="006C0775" w:rsidRPr="00E04F3B" w14:paraId="62092C14" w14:textId="77777777" w:rsidTr="003E341C">
        <w:trPr>
          <w:trHeight w:val="300"/>
        </w:trPr>
        <w:tc>
          <w:tcPr>
            <w:tcW w:w="986" w:type="dxa"/>
            <w:shd w:val="clear" w:color="auto" w:fill="auto"/>
            <w:noWrap/>
            <w:hideMark/>
          </w:tcPr>
          <w:p w14:paraId="3C1533BA" w14:textId="77777777" w:rsidR="006C0775" w:rsidRPr="003E341C" w:rsidRDefault="006C0775" w:rsidP="00DF3ACB">
            <w:pPr>
              <w:spacing w:after="0" w:line="240" w:lineRule="auto"/>
              <w:contextualSpacing/>
            </w:pPr>
            <w:r w:rsidRPr="003E341C">
              <w:t>Qli</w:t>
            </w:r>
          </w:p>
        </w:tc>
        <w:tc>
          <w:tcPr>
            <w:tcW w:w="8749" w:type="dxa"/>
            <w:shd w:val="clear" w:color="auto" w:fill="auto"/>
            <w:noWrap/>
            <w:hideMark/>
          </w:tcPr>
          <w:p w14:paraId="146E2EE1" w14:textId="77777777" w:rsidR="006C0775" w:rsidRPr="003E341C" w:rsidRDefault="006C0775" w:rsidP="00DF3ACB">
            <w:pPr>
              <w:spacing w:after="0" w:line="240" w:lineRule="auto"/>
              <w:contextualSpacing/>
            </w:pPr>
            <w:r w:rsidRPr="003E341C">
              <w:t xml:space="preserve"> Long wave radiation(kJ/m2/hr)</w:t>
            </w:r>
          </w:p>
        </w:tc>
      </w:tr>
      <w:tr w:rsidR="006C0775" w:rsidRPr="00E04F3B" w14:paraId="34DC4714" w14:textId="77777777" w:rsidTr="003E341C">
        <w:trPr>
          <w:trHeight w:val="300"/>
        </w:trPr>
        <w:tc>
          <w:tcPr>
            <w:tcW w:w="986" w:type="dxa"/>
            <w:shd w:val="clear" w:color="auto" w:fill="auto"/>
            <w:noWrap/>
            <w:hideMark/>
          </w:tcPr>
          <w:p w14:paraId="14ECD9E7" w14:textId="77777777" w:rsidR="006C0775" w:rsidRPr="003E341C" w:rsidRDefault="006C0775" w:rsidP="00DF3ACB">
            <w:pPr>
              <w:spacing w:after="0" w:line="240" w:lineRule="auto"/>
              <w:contextualSpacing/>
            </w:pPr>
            <w:r w:rsidRPr="003E341C">
              <w:t>Qnet</w:t>
            </w:r>
          </w:p>
        </w:tc>
        <w:tc>
          <w:tcPr>
            <w:tcW w:w="8749" w:type="dxa"/>
            <w:shd w:val="clear" w:color="auto" w:fill="auto"/>
            <w:noWrap/>
            <w:hideMark/>
          </w:tcPr>
          <w:p w14:paraId="5D703634" w14:textId="77777777" w:rsidR="006C0775" w:rsidRPr="003E341C" w:rsidRDefault="006C0775" w:rsidP="00DF3ACB">
            <w:pPr>
              <w:spacing w:after="0" w:line="240" w:lineRule="auto"/>
              <w:contextualSpacing/>
            </w:pPr>
            <w:r w:rsidRPr="003E341C">
              <w:t xml:space="preserve"> Net radiation(kJ/m2/hr)   (only required if irad=3)</w:t>
            </w:r>
          </w:p>
        </w:tc>
      </w:tr>
      <w:tr w:rsidR="006C0775" w:rsidRPr="00E04F3B" w14:paraId="7607CD03" w14:textId="77777777" w:rsidTr="003E341C">
        <w:trPr>
          <w:trHeight w:val="300"/>
        </w:trPr>
        <w:tc>
          <w:tcPr>
            <w:tcW w:w="986" w:type="dxa"/>
            <w:shd w:val="clear" w:color="auto" w:fill="auto"/>
            <w:noWrap/>
            <w:hideMark/>
          </w:tcPr>
          <w:p w14:paraId="019F8A1C" w14:textId="77777777" w:rsidR="006C0775" w:rsidRPr="003E341C" w:rsidRDefault="006C0775" w:rsidP="00DF3ACB">
            <w:pPr>
              <w:spacing w:after="0" w:line="240" w:lineRule="auto"/>
              <w:contextualSpacing/>
            </w:pPr>
            <w:r w:rsidRPr="003E341C">
              <w:t>Snowalb</w:t>
            </w:r>
          </w:p>
        </w:tc>
        <w:tc>
          <w:tcPr>
            <w:tcW w:w="8749" w:type="dxa"/>
            <w:shd w:val="clear" w:color="auto" w:fill="auto"/>
            <w:noWrap/>
            <w:hideMark/>
          </w:tcPr>
          <w:p w14:paraId="6081FE5B" w14:textId="77777777" w:rsidR="006C0775" w:rsidRPr="003E341C" w:rsidRDefault="006C0775" w:rsidP="00DF3ACB">
            <w:pPr>
              <w:spacing w:after="0" w:line="240" w:lineRule="auto"/>
              <w:contextualSpacing/>
            </w:pPr>
            <w:r w:rsidRPr="003E341C">
              <w:t xml:space="preserve"> Snow albedo (0-1).  (only required if ireadalb=1) The albedo of the snow surface to be used when the internal albedo calculations are to be overridden</w:t>
            </w:r>
          </w:p>
        </w:tc>
      </w:tr>
      <w:tr w:rsidR="006C0775" w:rsidRPr="00E04F3B" w14:paraId="457D4EBD" w14:textId="77777777" w:rsidTr="003E341C">
        <w:trPr>
          <w:trHeight w:val="300"/>
        </w:trPr>
        <w:tc>
          <w:tcPr>
            <w:tcW w:w="986" w:type="dxa"/>
            <w:shd w:val="clear" w:color="auto" w:fill="auto"/>
            <w:noWrap/>
            <w:hideMark/>
          </w:tcPr>
          <w:p w14:paraId="2450DD3C" w14:textId="77777777" w:rsidR="006C0775" w:rsidRPr="003E341C" w:rsidRDefault="006C0775" w:rsidP="00DF3ACB">
            <w:pPr>
              <w:spacing w:after="0" w:line="240" w:lineRule="auto"/>
              <w:contextualSpacing/>
            </w:pPr>
            <w:r w:rsidRPr="003E341C">
              <w:t>Qg</w:t>
            </w:r>
          </w:p>
        </w:tc>
        <w:tc>
          <w:tcPr>
            <w:tcW w:w="8749" w:type="dxa"/>
            <w:shd w:val="clear" w:color="auto" w:fill="auto"/>
            <w:noWrap/>
            <w:hideMark/>
          </w:tcPr>
          <w:p w14:paraId="4D4404E9" w14:textId="77777777" w:rsidR="006C0775" w:rsidRPr="003E341C" w:rsidRDefault="006C0775" w:rsidP="00DF3ACB">
            <w:pPr>
              <w:spacing w:after="0" w:line="240" w:lineRule="auto"/>
              <w:contextualSpacing/>
            </w:pPr>
            <w:r w:rsidRPr="003E341C">
              <w:t xml:space="preserve"> Ground heat flux   (kJ/m2/hr)        </w:t>
            </w:r>
          </w:p>
        </w:tc>
      </w:tr>
    </w:tbl>
    <w:p w14:paraId="7BC67AB2" w14:textId="77777777" w:rsidR="0063043E" w:rsidRPr="003E341C" w:rsidRDefault="0063043E" w:rsidP="00DF3ACB">
      <w:pPr>
        <w:spacing w:after="0" w:line="240" w:lineRule="auto"/>
        <w:contextualSpacing/>
      </w:pPr>
    </w:p>
    <w:p w14:paraId="4F6931E0" w14:textId="77777777" w:rsidR="00570452" w:rsidRPr="003E341C" w:rsidRDefault="00570452" w:rsidP="00DF3ACB">
      <w:pPr>
        <w:spacing w:after="0" w:line="240" w:lineRule="auto"/>
        <w:contextualSpacing/>
        <w:rPr>
          <w:b/>
          <w:color w:val="auto"/>
        </w:rPr>
      </w:pPr>
      <w:r w:rsidRPr="003E341C">
        <w:rPr>
          <w:b/>
          <w:color w:val="auto"/>
        </w:rPr>
        <w:t>Example time series input file format</w:t>
      </w:r>
    </w:p>
    <w:p w14:paraId="11AB4089" w14:textId="77777777" w:rsidR="00570452" w:rsidRPr="003E341C" w:rsidRDefault="00570452" w:rsidP="00DF3ACB">
      <w:pPr>
        <w:spacing w:after="0" w:line="240" w:lineRule="auto"/>
        <w:contextualSpacing/>
        <w:rPr>
          <w:b/>
          <w:color w:val="auto"/>
        </w:rPr>
      </w:pPr>
    </w:p>
    <w:tbl>
      <w:tblPr>
        <w:tblStyle w:val="TableGrid2"/>
        <w:tblW w:w="9828" w:type="dxa"/>
        <w:tblLook w:val="01E0" w:firstRow="1" w:lastRow="1" w:firstColumn="1" w:lastColumn="1" w:noHBand="0" w:noVBand="0"/>
      </w:tblPr>
      <w:tblGrid>
        <w:gridCol w:w="2004"/>
        <w:gridCol w:w="1043"/>
        <w:gridCol w:w="1003"/>
        <w:gridCol w:w="5778"/>
      </w:tblGrid>
      <w:tr w:rsidR="00570452" w:rsidRPr="00E04F3B" w14:paraId="49DC132E" w14:textId="77777777" w:rsidTr="003E341C">
        <w:tc>
          <w:tcPr>
            <w:tcW w:w="2054" w:type="dxa"/>
          </w:tcPr>
          <w:p w14:paraId="71D7794B" w14:textId="77777777" w:rsidR="00570452" w:rsidRPr="003E341C" w:rsidRDefault="00570452" w:rsidP="00DF3ACB">
            <w:pPr>
              <w:contextualSpacing/>
              <w:rPr>
                <w:b/>
                <w:sz w:val="24"/>
              </w:rPr>
            </w:pPr>
            <w:r w:rsidRPr="003E341C">
              <w:rPr>
                <w:b/>
                <w:sz w:val="24"/>
              </w:rPr>
              <w:t>File Name</w:t>
            </w:r>
          </w:p>
        </w:tc>
        <w:tc>
          <w:tcPr>
            <w:tcW w:w="7774" w:type="dxa"/>
            <w:gridSpan w:val="3"/>
            <w:shd w:val="clear" w:color="auto" w:fill="CCCCCC"/>
          </w:tcPr>
          <w:p w14:paraId="725534EB" w14:textId="77777777" w:rsidR="00570452" w:rsidRPr="003E341C" w:rsidRDefault="00570452" w:rsidP="00DF3ACB">
            <w:pPr>
              <w:contextualSpacing/>
              <w:rPr>
                <w:b/>
                <w:sz w:val="24"/>
              </w:rPr>
            </w:pPr>
            <w:r w:rsidRPr="003E341C">
              <w:rPr>
                <w:b/>
                <w:sz w:val="24"/>
              </w:rPr>
              <w:t xml:space="preserve">LongwaveRadiationTimeseries.dat    </w:t>
            </w:r>
          </w:p>
        </w:tc>
      </w:tr>
      <w:tr w:rsidR="00570452" w:rsidRPr="00E04F3B" w14:paraId="5810F0A7" w14:textId="77777777" w:rsidTr="003E341C">
        <w:tc>
          <w:tcPr>
            <w:tcW w:w="2054" w:type="dxa"/>
          </w:tcPr>
          <w:p w14:paraId="1AD8B6A3" w14:textId="77777777" w:rsidR="00570452" w:rsidRPr="003E341C" w:rsidRDefault="00570452" w:rsidP="00DF3ACB">
            <w:pPr>
              <w:contextualSpacing/>
              <w:rPr>
                <w:b/>
                <w:sz w:val="24"/>
              </w:rPr>
            </w:pPr>
            <w:r w:rsidRPr="003E341C">
              <w:rPr>
                <w:b/>
                <w:sz w:val="24"/>
              </w:rPr>
              <w:lastRenderedPageBreak/>
              <w:t>File Function</w:t>
            </w:r>
          </w:p>
        </w:tc>
        <w:tc>
          <w:tcPr>
            <w:tcW w:w="7774" w:type="dxa"/>
            <w:gridSpan w:val="3"/>
          </w:tcPr>
          <w:p w14:paraId="06E34669" w14:textId="77777777" w:rsidR="00570452" w:rsidRPr="003E341C" w:rsidRDefault="00570452" w:rsidP="00DF3ACB">
            <w:pPr>
              <w:contextualSpacing/>
              <w:rPr>
                <w:sz w:val="24"/>
              </w:rPr>
            </w:pPr>
            <w:r w:rsidRPr="003E341C">
              <w:rPr>
                <w:sz w:val="24"/>
              </w:rPr>
              <w:t xml:space="preserve">Provides values of longwave radiation time series which is spatially constant but time varying </w:t>
            </w:r>
          </w:p>
        </w:tc>
      </w:tr>
      <w:tr w:rsidR="00570452" w:rsidRPr="00E04F3B" w14:paraId="1F6A5B36" w14:textId="77777777" w:rsidTr="003E341C">
        <w:tc>
          <w:tcPr>
            <w:tcW w:w="2054" w:type="dxa"/>
          </w:tcPr>
          <w:p w14:paraId="1CED0D96" w14:textId="77777777" w:rsidR="00570452" w:rsidRPr="003E341C" w:rsidRDefault="00570452" w:rsidP="00DF3ACB">
            <w:pPr>
              <w:contextualSpacing/>
              <w:rPr>
                <w:b/>
                <w:sz w:val="24"/>
              </w:rPr>
            </w:pPr>
            <w:r w:rsidRPr="003E341C">
              <w:rPr>
                <w:b/>
                <w:sz w:val="24"/>
              </w:rPr>
              <w:t>File Format</w:t>
            </w:r>
          </w:p>
        </w:tc>
        <w:tc>
          <w:tcPr>
            <w:tcW w:w="7774" w:type="dxa"/>
            <w:gridSpan w:val="3"/>
            <w:tcBorders>
              <w:bottom w:val="single" w:sz="4" w:space="0" w:color="auto"/>
            </w:tcBorders>
          </w:tcPr>
          <w:p w14:paraId="4D2F01F1" w14:textId="77777777" w:rsidR="00570452" w:rsidRPr="003E341C" w:rsidRDefault="00570452" w:rsidP="00DF3ACB">
            <w:pPr>
              <w:contextualSpacing/>
              <w:rPr>
                <w:sz w:val="24"/>
              </w:rPr>
            </w:pPr>
            <w:r w:rsidRPr="003E341C">
              <w:rPr>
                <w:sz w:val="24"/>
              </w:rPr>
              <w:t>File contains multiple lines. First line is header which contains the variable code, up to the colon.  Information beyond the colon not</w:t>
            </w:r>
            <w:r w:rsidR="004C7FEE" w:rsidRPr="003E341C">
              <w:rPr>
                <w:sz w:val="24"/>
              </w:rPr>
              <w:t xml:space="preserve"> read.  Remaining lines contain</w:t>
            </w:r>
            <w:r w:rsidRPr="003E341C">
              <w:rPr>
                <w:sz w:val="24"/>
              </w:rPr>
              <w:t xml:space="preserve"> </w:t>
            </w:r>
            <w:r w:rsidR="004C7FEE" w:rsidRPr="003E341C">
              <w:rPr>
                <w:sz w:val="24"/>
              </w:rPr>
              <w:t>five</w:t>
            </w:r>
            <w:r w:rsidRPr="003E341C">
              <w:rPr>
                <w:sz w:val="24"/>
              </w:rPr>
              <w:t xml:space="preserve"> columns</w:t>
            </w:r>
          </w:p>
        </w:tc>
      </w:tr>
      <w:tr w:rsidR="00570452" w:rsidRPr="00E04F3B" w14:paraId="05174E13" w14:textId="77777777" w:rsidTr="003E341C">
        <w:trPr>
          <w:trHeight w:val="91"/>
        </w:trPr>
        <w:tc>
          <w:tcPr>
            <w:tcW w:w="2054" w:type="dxa"/>
            <w:vMerge w:val="restart"/>
          </w:tcPr>
          <w:p w14:paraId="4E39E63B" w14:textId="77777777" w:rsidR="00570452" w:rsidRPr="003E341C" w:rsidRDefault="00570452" w:rsidP="00DF3ACB">
            <w:pPr>
              <w:contextualSpacing/>
              <w:rPr>
                <w:b/>
                <w:sz w:val="24"/>
              </w:rPr>
            </w:pPr>
            <w:r w:rsidRPr="003E341C">
              <w:rPr>
                <w:b/>
                <w:sz w:val="24"/>
              </w:rPr>
              <w:t xml:space="preserve">Lines description </w:t>
            </w:r>
          </w:p>
        </w:tc>
        <w:tc>
          <w:tcPr>
            <w:tcW w:w="974" w:type="dxa"/>
            <w:shd w:val="clear" w:color="auto" w:fill="CCCCCC"/>
          </w:tcPr>
          <w:p w14:paraId="1E424771" w14:textId="77777777" w:rsidR="00570452" w:rsidRPr="003E341C" w:rsidRDefault="00570452" w:rsidP="00DF3ACB">
            <w:pPr>
              <w:contextualSpacing/>
              <w:rPr>
                <w:b/>
                <w:sz w:val="24"/>
              </w:rPr>
            </w:pPr>
            <w:r w:rsidRPr="003E341C">
              <w:rPr>
                <w:b/>
                <w:sz w:val="24"/>
              </w:rPr>
              <w:t>Column</w:t>
            </w:r>
          </w:p>
        </w:tc>
        <w:tc>
          <w:tcPr>
            <w:tcW w:w="705" w:type="dxa"/>
            <w:shd w:val="clear" w:color="auto" w:fill="CCCCCC"/>
          </w:tcPr>
          <w:p w14:paraId="6FBB8401" w14:textId="77777777" w:rsidR="00570452" w:rsidRPr="003E341C" w:rsidRDefault="00570452" w:rsidP="00DF3ACB">
            <w:pPr>
              <w:contextualSpacing/>
              <w:rPr>
                <w:b/>
                <w:sz w:val="24"/>
              </w:rPr>
            </w:pPr>
            <w:r w:rsidRPr="003E341C">
              <w:rPr>
                <w:b/>
                <w:sz w:val="24"/>
              </w:rPr>
              <w:t>Type</w:t>
            </w:r>
          </w:p>
        </w:tc>
        <w:tc>
          <w:tcPr>
            <w:tcW w:w="6095" w:type="dxa"/>
            <w:shd w:val="clear" w:color="auto" w:fill="CCCCCC"/>
          </w:tcPr>
          <w:p w14:paraId="07C3FEEC" w14:textId="77777777" w:rsidR="00570452" w:rsidRPr="003E341C" w:rsidRDefault="00570452" w:rsidP="00DF3ACB">
            <w:pPr>
              <w:contextualSpacing/>
              <w:rPr>
                <w:b/>
                <w:sz w:val="24"/>
              </w:rPr>
            </w:pPr>
            <w:r w:rsidRPr="003E341C">
              <w:rPr>
                <w:b/>
                <w:sz w:val="24"/>
              </w:rPr>
              <w:t>Description</w:t>
            </w:r>
          </w:p>
        </w:tc>
      </w:tr>
      <w:tr w:rsidR="00570452" w:rsidRPr="00E04F3B" w14:paraId="33FB776A" w14:textId="77777777" w:rsidTr="003E341C">
        <w:trPr>
          <w:trHeight w:val="170"/>
        </w:trPr>
        <w:tc>
          <w:tcPr>
            <w:tcW w:w="2054" w:type="dxa"/>
            <w:vMerge/>
          </w:tcPr>
          <w:p w14:paraId="6A1AD411" w14:textId="77777777" w:rsidR="00570452" w:rsidRPr="003E341C" w:rsidRDefault="00570452" w:rsidP="00DF3ACB">
            <w:pPr>
              <w:contextualSpacing/>
              <w:rPr>
                <w:sz w:val="24"/>
              </w:rPr>
            </w:pPr>
          </w:p>
        </w:tc>
        <w:tc>
          <w:tcPr>
            <w:tcW w:w="974" w:type="dxa"/>
          </w:tcPr>
          <w:p w14:paraId="22466D9D" w14:textId="77777777" w:rsidR="00570452" w:rsidRPr="003E341C" w:rsidRDefault="00570452" w:rsidP="00DF3ACB">
            <w:pPr>
              <w:contextualSpacing/>
              <w:rPr>
                <w:sz w:val="24"/>
              </w:rPr>
            </w:pPr>
            <w:r w:rsidRPr="003E341C">
              <w:rPr>
                <w:sz w:val="24"/>
              </w:rPr>
              <w:t>1</w:t>
            </w:r>
            <w:r w:rsidR="004C7FEE" w:rsidRPr="003E341C">
              <w:rPr>
                <w:sz w:val="24"/>
              </w:rPr>
              <w:t>-4</w:t>
            </w:r>
          </w:p>
        </w:tc>
        <w:tc>
          <w:tcPr>
            <w:tcW w:w="705" w:type="dxa"/>
          </w:tcPr>
          <w:p w14:paraId="02E7E6EC" w14:textId="77777777" w:rsidR="00570452" w:rsidRPr="003E341C" w:rsidRDefault="004C7FEE" w:rsidP="00DF3ACB">
            <w:pPr>
              <w:contextualSpacing/>
              <w:rPr>
                <w:sz w:val="24"/>
              </w:rPr>
            </w:pPr>
            <w:r w:rsidRPr="003E341C">
              <w:rPr>
                <w:sz w:val="24"/>
              </w:rPr>
              <w:t>numeric</w:t>
            </w:r>
          </w:p>
        </w:tc>
        <w:tc>
          <w:tcPr>
            <w:tcW w:w="6095" w:type="dxa"/>
          </w:tcPr>
          <w:p w14:paraId="159298C5" w14:textId="77777777" w:rsidR="00570452" w:rsidRPr="003E341C" w:rsidRDefault="00570452" w:rsidP="00DF3ACB">
            <w:pPr>
              <w:contextualSpacing/>
              <w:rPr>
                <w:sz w:val="24"/>
              </w:rPr>
            </w:pPr>
            <w:r w:rsidRPr="003E341C">
              <w:rPr>
                <w:sz w:val="24"/>
              </w:rPr>
              <w:t xml:space="preserve">Time step (format: </w:t>
            </w:r>
            <w:r w:rsidR="006D7105" w:rsidRPr="003E341C">
              <w:rPr>
                <w:sz w:val="24"/>
              </w:rPr>
              <w:t xml:space="preserve">YYYY MM DD </w:t>
            </w:r>
            <w:r w:rsidRPr="003E341C">
              <w:rPr>
                <w:sz w:val="24"/>
              </w:rPr>
              <w:t>HH.FFF)</w:t>
            </w:r>
          </w:p>
        </w:tc>
      </w:tr>
      <w:tr w:rsidR="00570452" w:rsidRPr="00E04F3B" w14:paraId="41782D85" w14:textId="77777777" w:rsidTr="003E341C">
        <w:trPr>
          <w:trHeight w:val="260"/>
        </w:trPr>
        <w:tc>
          <w:tcPr>
            <w:tcW w:w="2054" w:type="dxa"/>
          </w:tcPr>
          <w:p w14:paraId="5120F0AD" w14:textId="77777777" w:rsidR="00570452" w:rsidRPr="003E341C" w:rsidRDefault="00570452" w:rsidP="00DF3ACB">
            <w:pPr>
              <w:contextualSpacing/>
              <w:rPr>
                <w:sz w:val="24"/>
              </w:rPr>
            </w:pPr>
          </w:p>
        </w:tc>
        <w:tc>
          <w:tcPr>
            <w:tcW w:w="974" w:type="dxa"/>
          </w:tcPr>
          <w:p w14:paraId="77BE0E83" w14:textId="77777777" w:rsidR="00570452" w:rsidRPr="003E341C" w:rsidRDefault="004C7FEE" w:rsidP="00DF3ACB">
            <w:pPr>
              <w:contextualSpacing/>
              <w:rPr>
                <w:sz w:val="24"/>
              </w:rPr>
            </w:pPr>
            <w:r w:rsidRPr="003E341C">
              <w:rPr>
                <w:sz w:val="24"/>
              </w:rPr>
              <w:t>5</w:t>
            </w:r>
          </w:p>
        </w:tc>
        <w:tc>
          <w:tcPr>
            <w:tcW w:w="705" w:type="dxa"/>
          </w:tcPr>
          <w:p w14:paraId="513FA67C" w14:textId="77777777" w:rsidR="00570452" w:rsidRPr="003E341C" w:rsidRDefault="004C7FEE" w:rsidP="00DF3ACB">
            <w:pPr>
              <w:contextualSpacing/>
              <w:rPr>
                <w:sz w:val="24"/>
              </w:rPr>
            </w:pPr>
            <w:r w:rsidRPr="003E341C">
              <w:rPr>
                <w:sz w:val="24"/>
              </w:rPr>
              <w:t>numeric</w:t>
            </w:r>
          </w:p>
        </w:tc>
        <w:tc>
          <w:tcPr>
            <w:tcW w:w="6095" w:type="dxa"/>
          </w:tcPr>
          <w:p w14:paraId="11E2B64C" w14:textId="77777777" w:rsidR="00570452" w:rsidRPr="003E341C" w:rsidRDefault="00570452" w:rsidP="00DF3ACB">
            <w:pPr>
              <w:contextualSpacing/>
              <w:rPr>
                <w:sz w:val="24"/>
              </w:rPr>
            </w:pPr>
            <w:r w:rsidRPr="003E341C">
              <w:rPr>
                <w:sz w:val="24"/>
              </w:rPr>
              <w:t>Numeric Value of a variable at a particular time step</w:t>
            </w:r>
          </w:p>
        </w:tc>
      </w:tr>
      <w:tr w:rsidR="00570452" w:rsidRPr="00E04F3B" w14:paraId="0C051B86" w14:textId="77777777" w:rsidTr="003E341C">
        <w:trPr>
          <w:trHeight w:val="818"/>
        </w:trPr>
        <w:tc>
          <w:tcPr>
            <w:tcW w:w="2054" w:type="dxa"/>
          </w:tcPr>
          <w:p w14:paraId="3A770BBA" w14:textId="77777777" w:rsidR="00570452" w:rsidRPr="003E341C" w:rsidRDefault="00570452" w:rsidP="00DF3ACB">
            <w:pPr>
              <w:contextualSpacing/>
              <w:rPr>
                <w:b/>
                <w:sz w:val="24"/>
              </w:rPr>
            </w:pPr>
            <w:r w:rsidRPr="003E341C">
              <w:rPr>
                <w:b/>
                <w:sz w:val="24"/>
              </w:rPr>
              <w:t>Example file</w:t>
            </w:r>
          </w:p>
        </w:tc>
        <w:tc>
          <w:tcPr>
            <w:tcW w:w="7774" w:type="dxa"/>
            <w:gridSpan w:val="3"/>
          </w:tcPr>
          <w:p w14:paraId="0409B232" w14:textId="77777777" w:rsidR="00570452" w:rsidRPr="003E341C" w:rsidRDefault="00570452" w:rsidP="00DF3ACB">
            <w:pPr>
              <w:contextualSpacing/>
              <w:rPr>
                <w:sz w:val="24"/>
              </w:rPr>
            </w:pPr>
            <w:r w:rsidRPr="003E341C">
              <w:rPr>
                <w:sz w:val="24"/>
              </w:rPr>
              <w:t>Qli:  Incident longwave radiation</w:t>
            </w:r>
          </w:p>
          <w:p w14:paraId="0305D08E" w14:textId="77777777" w:rsidR="00E113B8" w:rsidRPr="003E341C" w:rsidRDefault="00E113B8" w:rsidP="00DF3ACB">
            <w:pPr>
              <w:contextualSpacing/>
              <w:rPr>
                <w:sz w:val="24"/>
              </w:rPr>
            </w:pPr>
            <w:r w:rsidRPr="003E341C">
              <w:rPr>
                <w:sz w:val="24"/>
              </w:rPr>
              <w:t>2011 11 26 03.00 34.01</w:t>
            </w:r>
          </w:p>
          <w:p w14:paraId="111E8765" w14:textId="3029E48A" w:rsidR="00570452" w:rsidRPr="003E341C" w:rsidRDefault="00486A6A" w:rsidP="00DF3ACB">
            <w:pPr>
              <w:contextualSpacing/>
              <w:rPr>
                <w:sz w:val="24"/>
              </w:rPr>
            </w:pPr>
            <w:r w:rsidRPr="003E341C">
              <w:rPr>
                <w:sz w:val="24"/>
              </w:rPr>
              <w:t xml:space="preserve">2011 11 26 </w:t>
            </w:r>
            <w:r w:rsidR="00570452" w:rsidRPr="003E341C">
              <w:rPr>
                <w:sz w:val="24"/>
              </w:rPr>
              <w:t>06</w:t>
            </w:r>
            <w:r w:rsidR="00E113B8" w:rsidRPr="003E341C">
              <w:rPr>
                <w:sz w:val="24"/>
              </w:rPr>
              <w:t>.00</w:t>
            </w:r>
            <w:r w:rsidR="00570452" w:rsidRPr="003E341C">
              <w:rPr>
                <w:sz w:val="24"/>
              </w:rPr>
              <w:t xml:space="preserve"> 34.01</w:t>
            </w:r>
          </w:p>
          <w:p w14:paraId="5B3CDCD3" w14:textId="77777777" w:rsidR="00570452" w:rsidRPr="003E341C" w:rsidRDefault="00486A6A" w:rsidP="00DF3ACB">
            <w:pPr>
              <w:contextualSpacing/>
              <w:rPr>
                <w:sz w:val="24"/>
              </w:rPr>
            </w:pPr>
            <w:r w:rsidRPr="003E341C">
              <w:rPr>
                <w:sz w:val="24"/>
              </w:rPr>
              <w:t xml:space="preserve">2011 11 26 </w:t>
            </w:r>
            <w:r w:rsidR="00E113B8" w:rsidRPr="003E341C">
              <w:rPr>
                <w:sz w:val="24"/>
              </w:rPr>
              <w:t>09.00</w:t>
            </w:r>
            <w:r w:rsidRPr="003E341C">
              <w:rPr>
                <w:sz w:val="24"/>
              </w:rPr>
              <w:t xml:space="preserve">  </w:t>
            </w:r>
            <w:r w:rsidR="00570452" w:rsidRPr="003E341C">
              <w:rPr>
                <w:sz w:val="24"/>
              </w:rPr>
              <w:t>32.40</w:t>
            </w:r>
          </w:p>
          <w:p w14:paraId="48F05ECC" w14:textId="776782F7" w:rsidR="00570452" w:rsidRPr="003E341C" w:rsidRDefault="00E113B8" w:rsidP="00DF3ACB">
            <w:pPr>
              <w:contextualSpacing/>
              <w:rPr>
                <w:sz w:val="24"/>
              </w:rPr>
            </w:pPr>
            <w:r w:rsidRPr="003E341C">
              <w:rPr>
                <w:sz w:val="24"/>
              </w:rPr>
              <w:t>2011 11 26 12.00</w:t>
            </w:r>
            <w:r w:rsidR="00570452" w:rsidRPr="003E341C">
              <w:rPr>
                <w:sz w:val="24"/>
              </w:rPr>
              <w:t xml:space="preserve">  33.40</w:t>
            </w:r>
          </w:p>
          <w:p w14:paraId="48719146" w14:textId="5918249B" w:rsidR="00570452" w:rsidRPr="003E341C" w:rsidRDefault="00486A6A" w:rsidP="00DF3ACB">
            <w:pPr>
              <w:contextualSpacing/>
              <w:rPr>
                <w:sz w:val="24"/>
              </w:rPr>
            </w:pPr>
            <w:r w:rsidRPr="003E341C">
              <w:rPr>
                <w:sz w:val="24"/>
              </w:rPr>
              <w:t>2011 11 2</w:t>
            </w:r>
            <w:r w:rsidR="006D7105" w:rsidRPr="003E341C">
              <w:rPr>
                <w:sz w:val="24"/>
              </w:rPr>
              <w:t>7</w:t>
            </w:r>
            <w:r w:rsidRPr="003E341C">
              <w:rPr>
                <w:sz w:val="24"/>
              </w:rPr>
              <w:t xml:space="preserve"> </w:t>
            </w:r>
            <w:r w:rsidR="00E113B8" w:rsidRPr="003E341C">
              <w:rPr>
                <w:sz w:val="24"/>
              </w:rPr>
              <w:t>15</w:t>
            </w:r>
            <w:r w:rsidR="0063043E" w:rsidRPr="003E341C">
              <w:rPr>
                <w:sz w:val="24"/>
              </w:rPr>
              <w:t>.</w:t>
            </w:r>
            <w:r w:rsidR="00E113B8" w:rsidRPr="003E341C">
              <w:rPr>
                <w:sz w:val="24"/>
              </w:rPr>
              <w:t>00</w:t>
            </w:r>
            <w:r w:rsidR="00570452" w:rsidRPr="003E341C">
              <w:rPr>
                <w:sz w:val="24"/>
              </w:rPr>
              <w:t xml:space="preserve">  31.40</w:t>
            </w:r>
          </w:p>
          <w:p w14:paraId="47DF0A1D" w14:textId="77777777" w:rsidR="00E113B8" w:rsidRPr="003E341C" w:rsidRDefault="00E113B8" w:rsidP="00DF3ACB">
            <w:pPr>
              <w:contextualSpacing/>
              <w:rPr>
                <w:sz w:val="24"/>
              </w:rPr>
            </w:pPr>
            <w:r w:rsidRPr="003E341C">
              <w:rPr>
                <w:sz w:val="24"/>
              </w:rPr>
              <w:t xml:space="preserve">2011 11 26 </w:t>
            </w:r>
            <w:r w:rsidR="00BB0605" w:rsidRPr="003E341C">
              <w:rPr>
                <w:sz w:val="24"/>
              </w:rPr>
              <w:t>18</w:t>
            </w:r>
            <w:r w:rsidRPr="003E341C">
              <w:rPr>
                <w:sz w:val="24"/>
              </w:rPr>
              <w:t>.00 34.01</w:t>
            </w:r>
          </w:p>
          <w:p w14:paraId="5293D2A6" w14:textId="77777777" w:rsidR="00E113B8" w:rsidRPr="003E341C" w:rsidRDefault="00E113B8" w:rsidP="00DF3ACB">
            <w:pPr>
              <w:contextualSpacing/>
              <w:rPr>
                <w:sz w:val="24"/>
              </w:rPr>
            </w:pPr>
            <w:r w:rsidRPr="003E341C">
              <w:rPr>
                <w:sz w:val="24"/>
              </w:rPr>
              <w:t xml:space="preserve">2011 11 26 </w:t>
            </w:r>
            <w:r w:rsidR="00BB0605" w:rsidRPr="003E341C">
              <w:rPr>
                <w:sz w:val="24"/>
              </w:rPr>
              <w:t>21</w:t>
            </w:r>
            <w:r w:rsidRPr="003E341C">
              <w:rPr>
                <w:sz w:val="24"/>
              </w:rPr>
              <w:t xml:space="preserve">.00  </w:t>
            </w:r>
            <w:r w:rsidR="00BB0605" w:rsidRPr="003E341C">
              <w:rPr>
                <w:sz w:val="24"/>
              </w:rPr>
              <w:t>32.96</w:t>
            </w:r>
          </w:p>
        </w:tc>
      </w:tr>
    </w:tbl>
    <w:p w14:paraId="3AFDA8C4" w14:textId="77777777" w:rsidR="00570452" w:rsidRPr="003E341C" w:rsidRDefault="00570452" w:rsidP="00DF3ACB">
      <w:pPr>
        <w:spacing w:after="0" w:line="240" w:lineRule="auto"/>
        <w:contextualSpacing/>
      </w:pPr>
    </w:p>
    <w:p w14:paraId="30402CD0" w14:textId="77777777" w:rsidR="00570452" w:rsidRPr="003E341C" w:rsidRDefault="00570452" w:rsidP="00DF3ACB">
      <w:pPr>
        <w:spacing w:after="0" w:line="240" w:lineRule="auto"/>
        <w:contextualSpacing/>
        <w:rPr>
          <w:b/>
          <w:color w:val="auto"/>
        </w:rPr>
      </w:pPr>
      <w:r w:rsidRPr="003E341C">
        <w:rPr>
          <w:b/>
          <w:color w:val="auto"/>
        </w:rPr>
        <w:t>Example grid series input file format</w:t>
      </w:r>
    </w:p>
    <w:p w14:paraId="2903F796" w14:textId="77777777" w:rsidR="00570452" w:rsidRPr="003E341C" w:rsidRDefault="00570452" w:rsidP="00DF3ACB">
      <w:pPr>
        <w:spacing w:after="0" w:line="240" w:lineRule="auto"/>
        <w:contextualSpacing/>
      </w:pPr>
    </w:p>
    <w:tbl>
      <w:tblPr>
        <w:tblStyle w:val="TableGrid2"/>
        <w:tblW w:w="9828" w:type="dxa"/>
        <w:tblLook w:val="01E0" w:firstRow="1" w:lastRow="1" w:firstColumn="1" w:lastColumn="1" w:noHBand="0" w:noVBand="0"/>
      </w:tblPr>
      <w:tblGrid>
        <w:gridCol w:w="2041"/>
        <w:gridCol w:w="1043"/>
        <w:gridCol w:w="737"/>
        <w:gridCol w:w="6007"/>
      </w:tblGrid>
      <w:tr w:rsidR="00F7378A" w:rsidRPr="00E04F3B" w14:paraId="1031B00D" w14:textId="77777777" w:rsidTr="003E341C">
        <w:tc>
          <w:tcPr>
            <w:tcW w:w="2054" w:type="dxa"/>
          </w:tcPr>
          <w:p w14:paraId="183E0F09"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7774" w:type="dxa"/>
            <w:gridSpan w:val="3"/>
            <w:shd w:val="clear" w:color="auto" w:fill="CCCCCC"/>
          </w:tcPr>
          <w:p w14:paraId="1FD38212" w14:textId="63E595E1" w:rsidR="00F7378A" w:rsidRPr="003E341C" w:rsidRDefault="00CD4199" w:rsidP="00DF3ACB">
            <w:pPr>
              <w:autoSpaceDE w:val="0"/>
              <w:autoSpaceDN w:val="0"/>
              <w:adjustRightInd w:val="0"/>
              <w:contextualSpacing/>
              <w:rPr>
                <w:sz w:val="24"/>
              </w:rPr>
            </w:pPr>
            <w:r w:rsidRPr="003E341C">
              <w:rPr>
                <w:sz w:val="24"/>
              </w:rPr>
              <w:t xml:space="preserve">netCDFFileList.dat  </w:t>
            </w:r>
          </w:p>
        </w:tc>
      </w:tr>
      <w:tr w:rsidR="00F7378A" w:rsidRPr="00E04F3B" w14:paraId="413F8712" w14:textId="77777777" w:rsidTr="003E341C">
        <w:tc>
          <w:tcPr>
            <w:tcW w:w="2054" w:type="dxa"/>
          </w:tcPr>
          <w:p w14:paraId="5D3BAF73"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7774" w:type="dxa"/>
            <w:gridSpan w:val="3"/>
          </w:tcPr>
          <w:p w14:paraId="55C6A89E" w14:textId="5C30B5FF" w:rsidR="00F7378A" w:rsidRPr="003E341C" w:rsidRDefault="00F7378A" w:rsidP="00DF3ACB">
            <w:pPr>
              <w:contextualSpacing/>
              <w:rPr>
                <w:sz w:val="24"/>
              </w:rPr>
            </w:pPr>
            <w:r w:rsidRPr="003E341C">
              <w:rPr>
                <w:sz w:val="24"/>
              </w:rPr>
              <w:t>Provides</w:t>
            </w:r>
            <w:r w:rsidR="005141B7" w:rsidRPr="003E341C">
              <w:rPr>
                <w:sz w:val="24"/>
              </w:rPr>
              <w:t xml:space="preserve"> </w:t>
            </w:r>
            <w:r w:rsidRPr="003E341C">
              <w:rPr>
                <w:sz w:val="24"/>
              </w:rPr>
              <w:t>names</w:t>
            </w:r>
            <w:r w:rsidR="005141B7" w:rsidRPr="003E341C">
              <w:rPr>
                <w:sz w:val="24"/>
              </w:rPr>
              <w:t xml:space="preserve"> </w:t>
            </w:r>
            <w:r w:rsidRPr="003E341C">
              <w:rPr>
                <w:sz w:val="24"/>
              </w:rPr>
              <w:t>of</w:t>
            </w:r>
            <w:r w:rsidR="005141B7" w:rsidRPr="003E341C">
              <w:rPr>
                <w:sz w:val="24"/>
              </w:rPr>
              <w:t xml:space="preserve"> </w:t>
            </w:r>
            <w:r w:rsidR="00354F24" w:rsidRPr="003E341C">
              <w:rPr>
                <w:sz w:val="24"/>
              </w:rPr>
              <w:t>gridded</w:t>
            </w:r>
            <w:r w:rsidR="005141B7" w:rsidRPr="003E341C">
              <w:rPr>
                <w:sz w:val="24"/>
              </w:rPr>
              <w:t xml:space="preserve"> </w:t>
            </w:r>
            <w:r w:rsidR="00354F24" w:rsidRPr="003E341C">
              <w:rPr>
                <w:sz w:val="24"/>
              </w:rPr>
              <w:t>(</w:t>
            </w:r>
            <w:r w:rsidR="006D7105" w:rsidRPr="003E341C">
              <w:rPr>
                <w:sz w:val="24"/>
              </w:rPr>
              <w:t xml:space="preserve">netCDF </w:t>
            </w:r>
            <w:r w:rsidR="00354F24" w:rsidRPr="003E341C">
              <w:rPr>
                <w:sz w:val="24"/>
              </w:rPr>
              <w:t>file</w:t>
            </w:r>
            <w:r w:rsidR="006D7105" w:rsidRPr="003E341C">
              <w:rPr>
                <w:sz w:val="24"/>
              </w:rPr>
              <w:t>s</w:t>
            </w:r>
            <w:r w:rsidR="00354F24" w:rsidRPr="003E341C">
              <w:rPr>
                <w:sz w:val="24"/>
              </w:rPr>
              <w:t>)</w:t>
            </w:r>
          </w:p>
        </w:tc>
      </w:tr>
      <w:tr w:rsidR="00F7378A" w:rsidRPr="00E04F3B" w14:paraId="481B89B1" w14:textId="77777777" w:rsidTr="003E341C">
        <w:tc>
          <w:tcPr>
            <w:tcW w:w="2054" w:type="dxa"/>
          </w:tcPr>
          <w:p w14:paraId="3D2D96EE"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7774" w:type="dxa"/>
            <w:gridSpan w:val="3"/>
            <w:tcBorders>
              <w:bottom w:val="single" w:sz="4" w:space="0" w:color="auto"/>
            </w:tcBorders>
          </w:tcPr>
          <w:p w14:paraId="1903F6B0" w14:textId="2819F3D3" w:rsidR="00F7378A" w:rsidRPr="003E341C" w:rsidRDefault="00F7378A" w:rsidP="00DF3ACB">
            <w:pPr>
              <w:contextualSpacing/>
              <w:rPr>
                <w:sz w:val="24"/>
              </w:rPr>
            </w:pPr>
            <w:r w:rsidRPr="003E341C">
              <w:rPr>
                <w:sz w:val="24"/>
              </w:rPr>
              <w:t>File</w:t>
            </w:r>
            <w:r w:rsidR="005141B7" w:rsidRPr="003E341C">
              <w:rPr>
                <w:sz w:val="24"/>
              </w:rPr>
              <w:t xml:space="preserve"> </w:t>
            </w:r>
            <w:r w:rsidRPr="003E341C">
              <w:rPr>
                <w:sz w:val="24"/>
              </w:rPr>
              <w:t>contains</w:t>
            </w:r>
            <w:r w:rsidR="005141B7" w:rsidRPr="003E341C">
              <w:rPr>
                <w:sz w:val="24"/>
              </w:rPr>
              <w:t xml:space="preserve"> </w:t>
            </w:r>
            <w:r w:rsidRPr="003E341C">
              <w:rPr>
                <w:sz w:val="24"/>
              </w:rPr>
              <w:t>multiple</w:t>
            </w:r>
            <w:r w:rsidR="005141B7" w:rsidRPr="003E341C">
              <w:rPr>
                <w:sz w:val="24"/>
              </w:rPr>
              <w:t xml:space="preserve"> </w:t>
            </w:r>
            <w:r w:rsidRPr="003E341C">
              <w:rPr>
                <w:sz w:val="24"/>
              </w:rPr>
              <w:t>lines</w:t>
            </w:r>
            <w:r w:rsidR="00CD4199" w:rsidRPr="003E341C">
              <w:rPr>
                <w:sz w:val="24"/>
              </w:rPr>
              <w:t>. Each line of this file</w:t>
            </w:r>
            <w:r w:rsidR="005141B7" w:rsidRPr="003E341C">
              <w:rPr>
                <w:sz w:val="24"/>
              </w:rPr>
              <w:t xml:space="preserve"> </w:t>
            </w:r>
            <w:r w:rsidR="00CD4199" w:rsidRPr="003E341C">
              <w:rPr>
                <w:sz w:val="24"/>
              </w:rPr>
              <w:t>contains</w:t>
            </w:r>
            <w:r w:rsidR="004C7FEE" w:rsidRPr="003E341C">
              <w:rPr>
                <w:sz w:val="24"/>
              </w:rPr>
              <w:t xml:space="preserve"> </w:t>
            </w:r>
            <w:r w:rsidR="0063043E" w:rsidRPr="003E341C">
              <w:rPr>
                <w:sz w:val="24"/>
              </w:rPr>
              <w:t xml:space="preserve">the </w:t>
            </w:r>
            <w:r w:rsidR="004C7FEE" w:rsidRPr="003E341C">
              <w:rPr>
                <w:sz w:val="24"/>
              </w:rPr>
              <w:t xml:space="preserve">name of </w:t>
            </w:r>
            <w:r w:rsidR="00CD4199" w:rsidRPr="003E341C">
              <w:rPr>
                <w:sz w:val="24"/>
              </w:rPr>
              <w:t>a netCDF file</w:t>
            </w:r>
            <w:r w:rsidR="005A28B4" w:rsidRPr="003E341C">
              <w:rPr>
                <w:sz w:val="24"/>
              </w:rPr>
              <w:t xml:space="preserve">.  </w:t>
            </w:r>
            <w:r w:rsidR="00356811" w:rsidRPr="003E341C">
              <w:rPr>
                <w:sz w:val="24"/>
              </w:rPr>
              <w:t>Each netCDF file</w:t>
            </w:r>
            <w:r w:rsidR="00565322" w:rsidRPr="003E341C">
              <w:rPr>
                <w:sz w:val="24"/>
              </w:rPr>
              <w:t xml:space="preserve"> may contain one or more input variables and multiple time steps.  When taken collectively all files need to provide input data for all time steps.  There is no input requirement as to how many or how few time steps, variables or input files are used.  The program orders the files by their internal start time and works its way through the files reading inputs as needed.  Any input value in a file is assumed to persist until the next input value in the file.  Values from one file are assumed to persist until there is a new file with new start time.  Any input values needed before the earliest file start time are taken as the first values in the earliest file start time.  This intended to be a general and robust input model that allows the user flexibility to have netCDF files organized say into all variables for each day, or one or more netCDF files with single variables spanning longer periods.  </w:t>
            </w:r>
          </w:p>
        </w:tc>
      </w:tr>
      <w:tr w:rsidR="00C242F1" w:rsidRPr="00E04F3B" w14:paraId="678679D2" w14:textId="77777777" w:rsidTr="003E341C">
        <w:trPr>
          <w:trHeight w:val="91"/>
        </w:trPr>
        <w:tc>
          <w:tcPr>
            <w:tcW w:w="2054" w:type="dxa"/>
            <w:vMerge w:val="restart"/>
          </w:tcPr>
          <w:p w14:paraId="637E1747" w14:textId="77777777" w:rsidR="00C242F1" w:rsidRPr="003E341C" w:rsidRDefault="00C242F1" w:rsidP="00DF3ACB">
            <w:pPr>
              <w:contextualSpacing/>
              <w:rPr>
                <w:b/>
                <w:sz w:val="24"/>
              </w:rPr>
            </w:pPr>
            <w:r w:rsidRPr="003E341C">
              <w:rPr>
                <w:b/>
                <w:sz w:val="24"/>
              </w:rPr>
              <w:t xml:space="preserve">Lines description </w:t>
            </w:r>
          </w:p>
        </w:tc>
        <w:tc>
          <w:tcPr>
            <w:tcW w:w="974" w:type="dxa"/>
            <w:shd w:val="clear" w:color="auto" w:fill="CCCCCC"/>
          </w:tcPr>
          <w:p w14:paraId="774FDFAC" w14:textId="77777777" w:rsidR="00C242F1" w:rsidRPr="003E341C" w:rsidRDefault="00C242F1" w:rsidP="00DF3ACB">
            <w:pPr>
              <w:contextualSpacing/>
              <w:rPr>
                <w:b/>
                <w:sz w:val="24"/>
              </w:rPr>
            </w:pPr>
            <w:r w:rsidRPr="003E341C">
              <w:rPr>
                <w:b/>
                <w:sz w:val="24"/>
              </w:rPr>
              <w:t>Column</w:t>
            </w:r>
          </w:p>
        </w:tc>
        <w:tc>
          <w:tcPr>
            <w:tcW w:w="705" w:type="dxa"/>
            <w:shd w:val="clear" w:color="auto" w:fill="CCCCCC"/>
          </w:tcPr>
          <w:p w14:paraId="4E44C45E" w14:textId="77777777" w:rsidR="00C242F1" w:rsidRPr="003E341C" w:rsidRDefault="00C242F1" w:rsidP="00DF3ACB">
            <w:pPr>
              <w:contextualSpacing/>
              <w:rPr>
                <w:b/>
                <w:sz w:val="24"/>
              </w:rPr>
            </w:pPr>
            <w:r w:rsidRPr="003E341C">
              <w:rPr>
                <w:b/>
                <w:sz w:val="24"/>
              </w:rPr>
              <w:t>Type</w:t>
            </w:r>
          </w:p>
        </w:tc>
        <w:tc>
          <w:tcPr>
            <w:tcW w:w="6095" w:type="dxa"/>
            <w:shd w:val="clear" w:color="auto" w:fill="CCCCCC"/>
          </w:tcPr>
          <w:p w14:paraId="3F2E1FCB" w14:textId="77777777" w:rsidR="00C242F1" w:rsidRPr="003E341C" w:rsidRDefault="00C242F1" w:rsidP="00DF3ACB">
            <w:pPr>
              <w:contextualSpacing/>
              <w:rPr>
                <w:b/>
                <w:sz w:val="24"/>
              </w:rPr>
            </w:pPr>
            <w:r w:rsidRPr="003E341C">
              <w:rPr>
                <w:b/>
                <w:sz w:val="24"/>
              </w:rPr>
              <w:t>Description</w:t>
            </w:r>
          </w:p>
        </w:tc>
      </w:tr>
      <w:tr w:rsidR="00C242F1" w:rsidRPr="00E04F3B" w14:paraId="367BF32D" w14:textId="77777777" w:rsidTr="003E341C">
        <w:trPr>
          <w:trHeight w:val="278"/>
        </w:trPr>
        <w:tc>
          <w:tcPr>
            <w:tcW w:w="2054" w:type="dxa"/>
            <w:vMerge/>
            <w:tcBorders>
              <w:bottom w:val="single" w:sz="4" w:space="0" w:color="auto"/>
            </w:tcBorders>
          </w:tcPr>
          <w:p w14:paraId="2CFC6DA5" w14:textId="77777777" w:rsidR="00C242F1" w:rsidRPr="003E341C" w:rsidRDefault="00C242F1" w:rsidP="00DF3ACB">
            <w:pPr>
              <w:contextualSpacing/>
              <w:rPr>
                <w:sz w:val="24"/>
              </w:rPr>
            </w:pPr>
          </w:p>
        </w:tc>
        <w:tc>
          <w:tcPr>
            <w:tcW w:w="974" w:type="dxa"/>
            <w:tcBorders>
              <w:bottom w:val="single" w:sz="4" w:space="0" w:color="auto"/>
            </w:tcBorders>
          </w:tcPr>
          <w:p w14:paraId="6B070C2F" w14:textId="77777777" w:rsidR="00C242F1" w:rsidRPr="003E341C" w:rsidRDefault="00C242F1" w:rsidP="00DF3ACB">
            <w:pPr>
              <w:contextualSpacing/>
              <w:rPr>
                <w:sz w:val="24"/>
              </w:rPr>
            </w:pPr>
            <w:r w:rsidRPr="003E341C">
              <w:rPr>
                <w:sz w:val="24"/>
              </w:rPr>
              <w:t>1</w:t>
            </w:r>
          </w:p>
        </w:tc>
        <w:tc>
          <w:tcPr>
            <w:tcW w:w="705" w:type="dxa"/>
            <w:tcBorders>
              <w:bottom w:val="single" w:sz="4" w:space="0" w:color="auto"/>
            </w:tcBorders>
          </w:tcPr>
          <w:p w14:paraId="086B5E97" w14:textId="77777777" w:rsidR="00C242F1" w:rsidRPr="003E341C" w:rsidRDefault="00C242F1" w:rsidP="00DF3ACB">
            <w:pPr>
              <w:contextualSpacing/>
              <w:rPr>
                <w:sz w:val="24"/>
              </w:rPr>
            </w:pPr>
            <w:r w:rsidRPr="003E341C">
              <w:rPr>
                <w:sz w:val="24"/>
              </w:rPr>
              <w:t>text</w:t>
            </w:r>
          </w:p>
        </w:tc>
        <w:tc>
          <w:tcPr>
            <w:tcW w:w="6095" w:type="dxa"/>
            <w:tcBorders>
              <w:bottom w:val="single" w:sz="4" w:space="0" w:color="auto"/>
            </w:tcBorders>
          </w:tcPr>
          <w:p w14:paraId="1A186F8B" w14:textId="77777777" w:rsidR="00C242F1" w:rsidRPr="003E341C" w:rsidRDefault="00C242F1" w:rsidP="00DF3ACB">
            <w:pPr>
              <w:contextualSpacing/>
              <w:rPr>
                <w:sz w:val="24"/>
              </w:rPr>
            </w:pPr>
            <w:r w:rsidRPr="003E341C">
              <w:rPr>
                <w:sz w:val="24"/>
              </w:rPr>
              <w:t>Name of the netCDF file</w:t>
            </w:r>
          </w:p>
        </w:tc>
      </w:tr>
      <w:tr w:rsidR="00F7378A" w:rsidRPr="00E04F3B" w14:paraId="08AA7638" w14:textId="77777777" w:rsidTr="003E341C">
        <w:trPr>
          <w:trHeight w:val="818"/>
        </w:trPr>
        <w:tc>
          <w:tcPr>
            <w:tcW w:w="2054" w:type="dxa"/>
          </w:tcPr>
          <w:p w14:paraId="4C2CCA5B" w14:textId="77777777" w:rsidR="00F7378A" w:rsidRPr="003E341C" w:rsidRDefault="00F7378A" w:rsidP="00DF3ACB">
            <w:pPr>
              <w:contextualSpacing/>
              <w:rPr>
                <w:b/>
                <w:sz w:val="24"/>
              </w:rPr>
            </w:pPr>
            <w:r w:rsidRPr="003E341C">
              <w:rPr>
                <w:b/>
                <w:sz w:val="24"/>
              </w:rPr>
              <w:t>Example</w:t>
            </w:r>
            <w:r w:rsidR="005141B7" w:rsidRPr="003E341C">
              <w:rPr>
                <w:b/>
                <w:sz w:val="24"/>
              </w:rPr>
              <w:t xml:space="preserve"> </w:t>
            </w:r>
            <w:r w:rsidRPr="003E341C">
              <w:rPr>
                <w:b/>
                <w:sz w:val="24"/>
              </w:rPr>
              <w:t>file</w:t>
            </w:r>
          </w:p>
        </w:tc>
        <w:tc>
          <w:tcPr>
            <w:tcW w:w="7774" w:type="dxa"/>
            <w:gridSpan w:val="3"/>
          </w:tcPr>
          <w:p w14:paraId="6D5BEA0F" w14:textId="6265C77F" w:rsidR="00F7378A" w:rsidRPr="003E341C" w:rsidRDefault="00A93592" w:rsidP="00DF3ACB">
            <w:pPr>
              <w:contextualSpacing/>
              <w:rPr>
                <w:sz w:val="24"/>
              </w:rPr>
            </w:pPr>
            <w:r w:rsidRPr="003E341C">
              <w:rPr>
                <w:sz w:val="24"/>
              </w:rPr>
              <w:t>20111126</w:t>
            </w:r>
            <w:r w:rsidR="00D951C9" w:rsidRPr="003E341C">
              <w:rPr>
                <w:sz w:val="24"/>
              </w:rPr>
              <w:t>.nc</w:t>
            </w:r>
          </w:p>
          <w:p w14:paraId="7A2F3BF4" w14:textId="366D053D" w:rsidR="00F7378A" w:rsidRPr="003E341C" w:rsidRDefault="00A93592" w:rsidP="00DF3ACB">
            <w:pPr>
              <w:contextualSpacing/>
              <w:rPr>
                <w:sz w:val="24"/>
              </w:rPr>
            </w:pPr>
            <w:r w:rsidRPr="003E341C">
              <w:rPr>
                <w:sz w:val="24"/>
              </w:rPr>
              <w:t>20111127.nc</w:t>
            </w:r>
          </w:p>
          <w:p w14:paraId="011BFF3F" w14:textId="77777777" w:rsidR="00A93592" w:rsidRPr="003E341C" w:rsidRDefault="00A93592" w:rsidP="00DF3ACB">
            <w:pPr>
              <w:contextualSpacing/>
              <w:rPr>
                <w:sz w:val="24"/>
              </w:rPr>
            </w:pPr>
            <w:r w:rsidRPr="003E341C">
              <w:rPr>
                <w:sz w:val="24"/>
              </w:rPr>
              <w:t>20111128.nc</w:t>
            </w:r>
          </w:p>
          <w:p w14:paraId="2A1BD440" w14:textId="77777777" w:rsidR="00A93592" w:rsidRPr="003E341C" w:rsidRDefault="00A93592" w:rsidP="00DF3ACB">
            <w:pPr>
              <w:contextualSpacing/>
              <w:rPr>
                <w:sz w:val="24"/>
              </w:rPr>
            </w:pPr>
            <w:r w:rsidRPr="003E341C">
              <w:rPr>
                <w:sz w:val="24"/>
              </w:rPr>
              <w:t>20111129.nc</w:t>
            </w:r>
          </w:p>
        </w:tc>
      </w:tr>
    </w:tbl>
    <w:p w14:paraId="0E85EE98" w14:textId="77777777" w:rsidR="001447AB" w:rsidRPr="003E341C" w:rsidRDefault="001447AB" w:rsidP="00DF3ACB">
      <w:pPr>
        <w:spacing w:after="0" w:line="240" w:lineRule="auto"/>
        <w:contextualSpacing/>
        <w:rPr>
          <w:b/>
          <w:color w:val="auto"/>
        </w:rPr>
      </w:pPr>
    </w:p>
    <w:p w14:paraId="431EE771" w14:textId="77777777" w:rsidR="005A28B4" w:rsidRPr="003E341C" w:rsidRDefault="005A28B4" w:rsidP="00DF3ACB">
      <w:pPr>
        <w:spacing w:after="0" w:line="240" w:lineRule="auto"/>
        <w:contextualSpacing/>
        <w:rPr>
          <w:b/>
          <w:color w:val="auto"/>
        </w:rPr>
      </w:pPr>
      <w:r w:rsidRPr="003E341C">
        <w:rPr>
          <w:b/>
          <w:color w:val="auto"/>
        </w:rPr>
        <w:t>Note on time steps and synchronization</w:t>
      </w:r>
    </w:p>
    <w:p w14:paraId="13A1AE50" w14:textId="77777777" w:rsidR="005A28B4" w:rsidRPr="003E341C" w:rsidRDefault="005A28B4" w:rsidP="00DF3ACB">
      <w:pPr>
        <w:spacing w:after="0" w:line="240" w:lineRule="auto"/>
        <w:contextualSpacing/>
        <w:rPr>
          <w:color w:val="auto"/>
        </w:rPr>
      </w:pPr>
      <w:r w:rsidRPr="003E341C">
        <w:rPr>
          <w:color w:val="auto"/>
        </w:rPr>
        <w:t xml:space="preserve">The model adopts the approach that any </w:t>
      </w:r>
      <w:r w:rsidR="007D23D3" w:rsidRPr="003E341C">
        <w:rPr>
          <w:color w:val="auto"/>
        </w:rPr>
        <w:t xml:space="preserve">SCTV or SVTV </w:t>
      </w:r>
      <w:r w:rsidR="003F5727" w:rsidRPr="003E341C">
        <w:rPr>
          <w:color w:val="auto"/>
        </w:rPr>
        <w:t>value persists</w:t>
      </w:r>
      <w:r w:rsidR="007D23D3" w:rsidRPr="003E341C">
        <w:rPr>
          <w:color w:val="auto"/>
        </w:rPr>
        <w:t xml:space="preserve"> until another later time value is available.  This means that if any input time series data value is missing (either spatially constant or variable in a netCDF file) </w:t>
      </w:r>
      <w:r w:rsidR="00E2772E" w:rsidRPr="003E341C">
        <w:rPr>
          <w:color w:val="auto"/>
        </w:rPr>
        <w:t xml:space="preserve">the previous time step value will be repeated.  </w:t>
      </w:r>
      <w:r w:rsidR="007D23D3" w:rsidRPr="003E341C">
        <w:rPr>
          <w:color w:val="auto"/>
        </w:rPr>
        <w:t xml:space="preserve"> </w:t>
      </w:r>
    </w:p>
    <w:p w14:paraId="3CA8DD2C" w14:textId="77777777" w:rsidR="007D23D3" w:rsidRPr="003E341C" w:rsidRDefault="007D23D3" w:rsidP="00DF3ACB">
      <w:pPr>
        <w:spacing w:after="0" w:line="240" w:lineRule="auto"/>
        <w:contextualSpacing/>
        <w:rPr>
          <w:color w:val="auto"/>
        </w:rPr>
      </w:pPr>
    </w:p>
    <w:p w14:paraId="3539BDF9" w14:textId="77777777" w:rsidR="00BB7FBB" w:rsidRPr="003E341C" w:rsidRDefault="00BB7FBB" w:rsidP="00DF3ACB">
      <w:pPr>
        <w:spacing w:after="0" w:line="240" w:lineRule="auto"/>
        <w:contextualSpacing/>
        <w:rPr>
          <w:b/>
          <w:color w:val="auto"/>
        </w:rPr>
      </w:pPr>
      <w:r w:rsidRPr="003E341C">
        <w:rPr>
          <w:b/>
          <w:color w:val="auto"/>
        </w:rPr>
        <w:lastRenderedPageBreak/>
        <w:t>Output control file format</w:t>
      </w:r>
    </w:p>
    <w:p w14:paraId="0339BCE6" w14:textId="77777777" w:rsidR="00BB7FBB" w:rsidRPr="003E341C" w:rsidRDefault="00BB7FBB" w:rsidP="00DF3ACB">
      <w:pPr>
        <w:spacing w:after="0" w:line="240" w:lineRule="auto"/>
        <w:contextualSpacing/>
        <w:rPr>
          <w:b/>
          <w:color w:val="auto"/>
        </w:rPr>
      </w:pPr>
    </w:p>
    <w:tbl>
      <w:tblPr>
        <w:tblStyle w:val="TableGrid3"/>
        <w:tblW w:w="9828" w:type="dxa"/>
        <w:tblLook w:val="01E0" w:firstRow="1" w:lastRow="1" w:firstColumn="1" w:lastColumn="1" w:noHBand="0" w:noVBand="0"/>
      </w:tblPr>
      <w:tblGrid>
        <w:gridCol w:w="1548"/>
        <w:gridCol w:w="8280"/>
      </w:tblGrid>
      <w:tr w:rsidR="00F7378A" w:rsidRPr="00E04F3B" w14:paraId="70E42675" w14:textId="77777777" w:rsidTr="0040158D">
        <w:tc>
          <w:tcPr>
            <w:tcW w:w="1548" w:type="dxa"/>
          </w:tcPr>
          <w:p w14:paraId="591062F3"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Name</w:t>
            </w:r>
          </w:p>
        </w:tc>
        <w:tc>
          <w:tcPr>
            <w:tcW w:w="8280" w:type="dxa"/>
            <w:shd w:val="clear" w:color="auto" w:fill="CCCCCC"/>
          </w:tcPr>
          <w:p w14:paraId="64B0E23D" w14:textId="77777777" w:rsidR="00F7378A" w:rsidRPr="003E341C" w:rsidRDefault="002753D4" w:rsidP="00DF3ACB">
            <w:pPr>
              <w:contextualSpacing/>
              <w:rPr>
                <w:b/>
                <w:sz w:val="24"/>
              </w:rPr>
            </w:pPr>
            <w:r w:rsidRPr="003E341C">
              <w:rPr>
                <w:b/>
                <w:sz w:val="24"/>
              </w:rPr>
              <w:t>outputcontrol.txt</w:t>
            </w:r>
          </w:p>
        </w:tc>
      </w:tr>
      <w:tr w:rsidR="00F7378A" w:rsidRPr="00E04F3B" w14:paraId="01ED0AAF" w14:textId="77777777" w:rsidTr="0040158D">
        <w:tc>
          <w:tcPr>
            <w:tcW w:w="1548" w:type="dxa"/>
          </w:tcPr>
          <w:p w14:paraId="7BA450B5"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Function</w:t>
            </w:r>
          </w:p>
        </w:tc>
        <w:tc>
          <w:tcPr>
            <w:tcW w:w="8280" w:type="dxa"/>
          </w:tcPr>
          <w:p w14:paraId="69B939D8" w14:textId="77777777" w:rsidR="00F7378A" w:rsidRPr="003E341C" w:rsidRDefault="008F0B37" w:rsidP="00DF3ACB">
            <w:pPr>
              <w:contextualSpacing/>
              <w:rPr>
                <w:sz w:val="24"/>
              </w:rPr>
            </w:pPr>
            <w:r w:rsidRPr="003E341C">
              <w:rPr>
                <w:sz w:val="24"/>
              </w:rPr>
              <w:t>Identifies the variables for which gridded output is to be produced</w:t>
            </w:r>
          </w:p>
        </w:tc>
      </w:tr>
      <w:tr w:rsidR="00F7378A" w:rsidRPr="00E04F3B" w14:paraId="1EA44559" w14:textId="77777777" w:rsidTr="0040158D">
        <w:tc>
          <w:tcPr>
            <w:tcW w:w="1548" w:type="dxa"/>
          </w:tcPr>
          <w:p w14:paraId="7DBF8EAC" w14:textId="77777777" w:rsidR="00F7378A" w:rsidRPr="003E341C" w:rsidRDefault="00F7378A" w:rsidP="00DF3ACB">
            <w:pPr>
              <w:contextualSpacing/>
              <w:rPr>
                <w:b/>
                <w:sz w:val="24"/>
              </w:rPr>
            </w:pPr>
            <w:r w:rsidRPr="003E341C">
              <w:rPr>
                <w:b/>
                <w:sz w:val="24"/>
              </w:rPr>
              <w:t>File</w:t>
            </w:r>
            <w:r w:rsidR="005141B7" w:rsidRPr="003E341C">
              <w:rPr>
                <w:b/>
                <w:sz w:val="24"/>
              </w:rPr>
              <w:t xml:space="preserve"> </w:t>
            </w:r>
            <w:r w:rsidRPr="003E341C">
              <w:rPr>
                <w:b/>
                <w:sz w:val="24"/>
              </w:rPr>
              <w:t>Format</w:t>
            </w:r>
          </w:p>
        </w:tc>
        <w:tc>
          <w:tcPr>
            <w:tcW w:w="8280" w:type="dxa"/>
            <w:tcBorders>
              <w:bottom w:val="single" w:sz="4" w:space="0" w:color="auto"/>
            </w:tcBorders>
          </w:tcPr>
          <w:p w14:paraId="38D1580B" w14:textId="77777777" w:rsidR="008F0B37" w:rsidRPr="003E341C" w:rsidRDefault="00F7378A" w:rsidP="00DF3ACB">
            <w:pPr>
              <w:contextualSpacing/>
              <w:rPr>
                <w:rFonts w:eastAsiaTheme="minorHAnsi"/>
                <w:sz w:val="24"/>
              </w:rPr>
            </w:pPr>
            <w:r w:rsidRPr="003E341C">
              <w:rPr>
                <w:rFonts w:eastAsiaTheme="minorHAnsi"/>
                <w:sz w:val="24"/>
              </w:rPr>
              <w:t>First</w:t>
            </w:r>
            <w:r w:rsidR="005141B7" w:rsidRPr="003E341C">
              <w:rPr>
                <w:rFonts w:eastAsiaTheme="minorHAnsi"/>
                <w:sz w:val="24"/>
              </w:rPr>
              <w:t xml:space="preserve"> </w:t>
            </w:r>
            <w:r w:rsidRPr="003E341C">
              <w:rPr>
                <w:rFonts w:eastAsiaTheme="minorHAnsi"/>
                <w:sz w:val="24"/>
              </w:rPr>
              <w:t>line</w:t>
            </w:r>
            <w:r w:rsidR="005141B7" w:rsidRPr="003E341C">
              <w:rPr>
                <w:rFonts w:eastAsiaTheme="minorHAnsi"/>
                <w:sz w:val="24"/>
              </w:rPr>
              <w:t xml:space="preserve"> </w:t>
            </w:r>
            <w:r w:rsidRPr="003E341C">
              <w:rPr>
                <w:rFonts w:eastAsiaTheme="minorHAnsi"/>
                <w:sz w:val="24"/>
              </w:rPr>
              <w:t>is</w:t>
            </w:r>
            <w:r w:rsidR="005141B7" w:rsidRPr="003E341C">
              <w:rPr>
                <w:rFonts w:eastAsiaTheme="minorHAnsi"/>
                <w:sz w:val="24"/>
              </w:rPr>
              <w:t xml:space="preserve"> </w:t>
            </w:r>
            <w:r w:rsidRPr="003E341C">
              <w:rPr>
                <w:rFonts w:eastAsiaTheme="minorHAnsi"/>
                <w:sz w:val="24"/>
              </w:rPr>
              <w:t>the</w:t>
            </w:r>
            <w:r w:rsidR="005141B7" w:rsidRPr="003E341C">
              <w:rPr>
                <w:rFonts w:eastAsiaTheme="minorHAnsi"/>
                <w:sz w:val="24"/>
              </w:rPr>
              <w:t xml:space="preserve"> </w:t>
            </w:r>
            <w:r w:rsidRPr="003E341C">
              <w:rPr>
                <w:rFonts w:eastAsiaTheme="minorHAnsi"/>
                <w:sz w:val="24"/>
              </w:rPr>
              <w:t>header</w:t>
            </w:r>
            <w:r w:rsidR="008F0B37" w:rsidRPr="003E341C">
              <w:rPr>
                <w:rFonts w:eastAsiaTheme="minorHAnsi"/>
                <w:sz w:val="24"/>
              </w:rPr>
              <w:t xml:space="preserve"> and is not parsed</w:t>
            </w:r>
          </w:p>
          <w:p w14:paraId="522B7CA1" w14:textId="50457AA6" w:rsidR="00BB7FBB" w:rsidRPr="003E341C" w:rsidRDefault="00BB7FBB" w:rsidP="00DF3ACB">
            <w:pPr>
              <w:contextualSpacing/>
              <w:rPr>
                <w:rFonts w:eastAsiaTheme="minorHAnsi"/>
                <w:sz w:val="24"/>
              </w:rPr>
            </w:pPr>
            <w:r w:rsidRPr="003E341C">
              <w:rPr>
                <w:rFonts w:eastAsiaTheme="minorHAnsi"/>
                <w:sz w:val="24"/>
              </w:rPr>
              <w:t xml:space="preserve">The remaining lines are in </w:t>
            </w:r>
            <w:r w:rsidR="004022B6" w:rsidRPr="003E341C">
              <w:rPr>
                <w:rFonts w:eastAsiaTheme="minorHAnsi"/>
                <w:sz w:val="24"/>
              </w:rPr>
              <w:t>groups</w:t>
            </w:r>
            <w:r w:rsidRPr="003E341C">
              <w:rPr>
                <w:rFonts w:eastAsiaTheme="minorHAnsi"/>
                <w:sz w:val="24"/>
              </w:rPr>
              <w:t>.</w:t>
            </w:r>
          </w:p>
          <w:p w14:paraId="69591623" w14:textId="147F045B" w:rsidR="00BB7FBB" w:rsidRPr="003E341C" w:rsidRDefault="00BB7FBB" w:rsidP="00DF3ACB">
            <w:pPr>
              <w:contextualSpacing/>
              <w:rPr>
                <w:sz w:val="24"/>
              </w:rPr>
            </w:pPr>
            <w:r w:rsidRPr="003E341C">
              <w:rPr>
                <w:rFonts w:eastAsiaTheme="minorHAnsi"/>
                <w:sz w:val="24"/>
              </w:rPr>
              <w:t xml:space="preserve">The first line for each </w:t>
            </w:r>
            <w:r w:rsidR="004022B6" w:rsidRPr="003E341C">
              <w:rPr>
                <w:rFonts w:eastAsiaTheme="minorHAnsi"/>
                <w:sz w:val="24"/>
              </w:rPr>
              <w:t xml:space="preserve">group </w:t>
            </w:r>
            <w:r w:rsidR="008F0B37" w:rsidRPr="003E341C">
              <w:rPr>
                <w:sz w:val="24"/>
              </w:rPr>
              <w:t>give</w:t>
            </w:r>
            <w:r w:rsidRPr="003E341C">
              <w:rPr>
                <w:sz w:val="24"/>
              </w:rPr>
              <w:t>s</w:t>
            </w:r>
            <w:r w:rsidR="008F0B37" w:rsidRPr="003E341C">
              <w:rPr>
                <w:sz w:val="24"/>
              </w:rPr>
              <w:t xml:space="preserve"> the codes for</w:t>
            </w:r>
            <w:r w:rsidR="00CB70FC" w:rsidRPr="003E341C">
              <w:rPr>
                <w:sz w:val="24"/>
              </w:rPr>
              <w:t xml:space="preserve"> variables that are to be output</w:t>
            </w:r>
            <w:r w:rsidR="004022B6" w:rsidRPr="003E341C">
              <w:rPr>
                <w:sz w:val="24"/>
              </w:rPr>
              <w:t xml:space="preserve"> into a netcdf file for the entire grid domain or a special code 'pointdetail' to specify output of a point in the domain to an ASCII text file using the ASCII text file format from the earlier point version of UEB</w:t>
            </w:r>
            <w:r w:rsidR="008F0B37" w:rsidRPr="003E341C">
              <w:rPr>
                <w:sz w:val="24"/>
              </w:rPr>
              <w:t>.</w:t>
            </w:r>
            <w:r w:rsidR="00CB70FC" w:rsidRPr="003E341C">
              <w:rPr>
                <w:sz w:val="24"/>
              </w:rPr>
              <w:t xml:space="preserve">  </w:t>
            </w:r>
          </w:p>
          <w:p w14:paraId="7FFAA680" w14:textId="77777777" w:rsidR="004022B6" w:rsidRPr="003E341C" w:rsidRDefault="004022B6" w:rsidP="00DF3ACB">
            <w:pPr>
              <w:contextualSpacing/>
              <w:rPr>
                <w:sz w:val="24"/>
              </w:rPr>
            </w:pPr>
          </w:p>
          <w:p w14:paraId="6F5A65C1" w14:textId="608030FD" w:rsidR="004022B6" w:rsidRPr="003E341C" w:rsidRDefault="004022B6" w:rsidP="00DF3ACB">
            <w:pPr>
              <w:contextualSpacing/>
              <w:rPr>
                <w:sz w:val="24"/>
              </w:rPr>
            </w:pPr>
            <w:r w:rsidRPr="003E341C">
              <w:rPr>
                <w:sz w:val="24"/>
              </w:rPr>
              <w:t>In the case of netCDF grid outputs, there are two lines in each group</w:t>
            </w:r>
            <w:r w:rsidR="003F75E7" w:rsidRPr="003E341C">
              <w:rPr>
                <w:sz w:val="24"/>
              </w:rPr>
              <w:t>.  The first line is an output variable code from the list below.  T</w:t>
            </w:r>
            <w:r w:rsidR="00BB7FBB" w:rsidRPr="003E341C">
              <w:rPr>
                <w:sz w:val="24"/>
              </w:rPr>
              <w:t xml:space="preserve">he second line in </w:t>
            </w:r>
            <w:r w:rsidRPr="003E341C">
              <w:rPr>
                <w:sz w:val="24"/>
              </w:rPr>
              <w:t>the group</w:t>
            </w:r>
            <w:r w:rsidR="00BB7FBB" w:rsidRPr="003E341C">
              <w:rPr>
                <w:sz w:val="24"/>
              </w:rPr>
              <w:t xml:space="preserve"> </w:t>
            </w:r>
            <w:r w:rsidR="003F75E7" w:rsidRPr="003E341C">
              <w:rPr>
                <w:sz w:val="24"/>
              </w:rPr>
              <w:t>gives</w:t>
            </w:r>
            <w:r w:rsidRPr="003E341C">
              <w:rPr>
                <w:sz w:val="24"/>
              </w:rPr>
              <w:t xml:space="preserve"> </w:t>
            </w:r>
            <w:r w:rsidR="00BB7FBB" w:rsidRPr="003E341C">
              <w:rPr>
                <w:sz w:val="24"/>
              </w:rPr>
              <w:t xml:space="preserve">a </w:t>
            </w:r>
            <w:r w:rsidR="004A78F9" w:rsidRPr="003E341C">
              <w:rPr>
                <w:sz w:val="24"/>
              </w:rPr>
              <w:t>netcdf file</w:t>
            </w:r>
            <w:r w:rsidR="00BB7FBB" w:rsidRPr="003E341C">
              <w:rPr>
                <w:sz w:val="24"/>
              </w:rPr>
              <w:t xml:space="preserve"> name (that may include a folder path) for the output </w:t>
            </w:r>
            <w:r w:rsidR="009C54F1" w:rsidRPr="003E341C">
              <w:rPr>
                <w:sz w:val="24"/>
              </w:rPr>
              <w:t xml:space="preserve">raster </w:t>
            </w:r>
            <w:r w:rsidR="00BB7FBB" w:rsidRPr="003E341C">
              <w:rPr>
                <w:sz w:val="24"/>
              </w:rPr>
              <w:t xml:space="preserve">series.  </w:t>
            </w:r>
            <w:r w:rsidR="00CB70FC" w:rsidRPr="003E341C">
              <w:rPr>
                <w:sz w:val="24"/>
              </w:rPr>
              <w:t>Output files are</w:t>
            </w:r>
            <w:r w:rsidR="0011607B" w:rsidRPr="003E341C">
              <w:rPr>
                <w:sz w:val="24"/>
              </w:rPr>
              <w:t xml:space="preserve"> netCDF</w:t>
            </w:r>
            <w:r w:rsidR="00CB70FC" w:rsidRPr="003E341C">
              <w:rPr>
                <w:sz w:val="24"/>
              </w:rPr>
              <w:t xml:space="preserve"> grids</w:t>
            </w:r>
            <w:r w:rsidR="009C54F1" w:rsidRPr="003E341C">
              <w:rPr>
                <w:sz w:val="24"/>
              </w:rPr>
              <w:t>.  In the event that the output data exceeds the capacity of the given netcdf file, additional netcdf files are created suffixed by a number.</w:t>
            </w:r>
            <w:r w:rsidR="00BB7FBB" w:rsidRPr="003E341C">
              <w:rPr>
                <w:sz w:val="24"/>
              </w:rPr>
              <w:t xml:space="preserve"> </w:t>
            </w:r>
            <w:r w:rsidR="00CB70FC" w:rsidRPr="003E341C">
              <w:rPr>
                <w:sz w:val="24"/>
              </w:rPr>
              <w:t>For example the</w:t>
            </w:r>
            <w:r w:rsidR="0050295B" w:rsidRPr="003E341C">
              <w:rPr>
                <w:sz w:val="24"/>
              </w:rPr>
              <w:t xml:space="preserve"> input</w:t>
            </w:r>
            <w:r w:rsidR="00CB70FC" w:rsidRPr="003E341C">
              <w:rPr>
                <w:sz w:val="24"/>
              </w:rPr>
              <w:t xml:space="preserve"> </w:t>
            </w:r>
          </w:p>
          <w:p w14:paraId="492C35EC" w14:textId="44A79C96" w:rsidR="004022B6" w:rsidRPr="003E341C" w:rsidRDefault="004022B6" w:rsidP="00DF3ACB">
            <w:pPr>
              <w:autoSpaceDE w:val="0"/>
              <w:autoSpaceDN w:val="0"/>
              <w:adjustRightInd w:val="0"/>
              <w:ind w:left="720"/>
              <w:contextualSpacing/>
              <w:rPr>
                <w:rFonts w:eastAsiaTheme="minorHAnsi"/>
                <w:sz w:val="24"/>
              </w:rPr>
            </w:pPr>
            <w:r w:rsidRPr="003E341C">
              <w:rPr>
                <w:rFonts w:eastAsiaTheme="minorHAnsi"/>
                <w:sz w:val="24"/>
              </w:rPr>
              <w:t xml:space="preserve">atf: Atmospheric transmission factor   </w:t>
            </w:r>
          </w:p>
          <w:p w14:paraId="401D71E8" w14:textId="77777777" w:rsidR="004022B6" w:rsidRPr="003E341C" w:rsidRDefault="004022B6" w:rsidP="00DF3ACB">
            <w:pPr>
              <w:autoSpaceDE w:val="0"/>
              <w:autoSpaceDN w:val="0"/>
              <w:adjustRightInd w:val="0"/>
              <w:ind w:left="720"/>
              <w:contextualSpacing/>
              <w:rPr>
                <w:rFonts w:eastAsiaTheme="minorHAnsi"/>
                <w:sz w:val="24"/>
              </w:rPr>
            </w:pPr>
            <w:r w:rsidRPr="003E341C">
              <w:rPr>
                <w:sz w:val="24"/>
              </w:rPr>
              <w:t>outputs</w:t>
            </w:r>
            <w:r w:rsidRPr="003E341C">
              <w:rPr>
                <w:rFonts w:eastAsiaTheme="minorHAnsi"/>
                <w:sz w:val="24"/>
              </w:rPr>
              <w:t>\atf.nc</w:t>
            </w:r>
          </w:p>
          <w:p w14:paraId="19B31AE7" w14:textId="30E437CC" w:rsidR="008F0B37" w:rsidRPr="003E341C" w:rsidRDefault="00CB70FC" w:rsidP="00DF3ACB">
            <w:pPr>
              <w:contextualSpacing/>
              <w:rPr>
                <w:sz w:val="24"/>
              </w:rPr>
            </w:pPr>
            <w:r w:rsidRPr="003E341C">
              <w:rPr>
                <w:sz w:val="24"/>
              </w:rPr>
              <w:t>would produce files</w:t>
            </w:r>
          </w:p>
          <w:p w14:paraId="071BCFC3" w14:textId="3E3D5770" w:rsidR="00CB70FC" w:rsidRPr="003E341C" w:rsidRDefault="004022B6" w:rsidP="00DF3ACB">
            <w:pPr>
              <w:ind w:left="720"/>
              <w:contextualSpacing/>
              <w:rPr>
                <w:sz w:val="24"/>
              </w:rPr>
            </w:pPr>
            <w:r w:rsidRPr="003E341C">
              <w:rPr>
                <w:sz w:val="24"/>
              </w:rPr>
              <w:t>output</w:t>
            </w:r>
            <w:r w:rsidR="0050295B" w:rsidRPr="003E341C">
              <w:rPr>
                <w:sz w:val="24"/>
              </w:rPr>
              <w:t>\atf.</w:t>
            </w:r>
            <w:r w:rsidR="009C54F1" w:rsidRPr="003E341C">
              <w:rPr>
                <w:sz w:val="24"/>
              </w:rPr>
              <w:t>nc</w:t>
            </w:r>
          </w:p>
          <w:p w14:paraId="50FE1606" w14:textId="6C69294C" w:rsidR="0050295B" w:rsidRPr="003E341C" w:rsidRDefault="004022B6" w:rsidP="00DF3ACB">
            <w:pPr>
              <w:ind w:left="720"/>
              <w:contextualSpacing/>
              <w:rPr>
                <w:sz w:val="24"/>
              </w:rPr>
            </w:pPr>
            <w:r w:rsidRPr="003E341C">
              <w:rPr>
                <w:sz w:val="24"/>
              </w:rPr>
              <w:t>output</w:t>
            </w:r>
            <w:r w:rsidR="0050295B" w:rsidRPr="003E341C">
              <w:rPr>
                <w:sz w:val="24"/>
              </w:rPr>
              <w:t>\atf</w:t>
            </w:r>
            <w:r w:rsidRPr="003E341C">
              <w:rPr>
                <w:sz w:val="24"/>
              </w:rPr>
              <w:t>0002</w:t>
            </w:r>
            <w:r w:rsidR="0050295B" w:rsidRPr="003E341C">
              <w:rPr>
                <w:sz w:val="24"/>
              </w:rPr>
              <w:t>.</w:t>
            </w:r>
            <w:r w:rsidR="0011607B" w:rsidRPr="003E341C">
              <w:rPr>
                <w:sz w:val="24"/>
              </w:rPr>
              <w:t>nc</w:t>
            </w:r>
          </w:p>
          <w:p w14:paraId="3E9FC822" w14:textId="68B2FAC6" w:rsidR="0050295B" w:rsidRPr="003E341C" w:rsidRDefault="004022B6" w:rsidP="00DF3ACB">
            <w:pPr>
              <w:ind w:left="720"/>
              <w:contextualSpacing/>
              <w:rPr>
                <w:sz w:val="24"/>
              </w:rPr>
            </w:pPr>
            <w:r w:rsidRPr="003E341C">
              <w:rPr>
                <w:sz w:val="24"/>
              </w:rPr>
              <w:t>output</w:t>
            </w:r>
            <w:r w:rsidR="0011607B" w:rsidRPr="003E341C">
              <w:rPr>
                <w:sz w:val="24"/>
              </w:rPr>
              <w:t>\atf</w:t>
            </w:r>
            <w:r w:rsidRPr="003E341C">
              <w:rPr>
                <w:sz w:val="24"/>
              </w:rPr>
              <w:t>0003.</w:t>
            </w:r>
            <w:r w:rsidR="0011607B" w:rsidRPr="003E341C">
              <w:rPr>
                <w:sz w:val="24"/>
              </w:rPr>
              <w:t>.nc</w:t>
            </w:r>
          </w:p>
          <w:p w14:paraId="12CDA608" w14:textId="77777777" w:rsidR="0050295B" w:rsidRPr="003E341C" w:rsidRDefault="0050295B" w:rsidP="00DF3ACB">
            <w:pPr>
              <w:ind w:left="720"/>
              <w:contextualSpacing/>
              <w:rPr>
                <w:sz w:val="24"/>
              </w:rPr>
            </w:pPr>
            <w:r w:rsidRPr="003E341C">
              <w:rPr>
                <w:sz w:val="24"/>
              </w:rPr>
              <w:t>...</w:t>
            </w:r>
          </w:p>
          <w:p w14:paraId="029F1169" w14:textId="5BA8B4C5" w:rsidR="004022B6" w:rsidRPr="003E341C" w:rsidRDefault="004022B6" w:rsidP="00DF3ACB">
            <w:pPr>
              <w:contextualSpacing/>
              <w:rPr>
                <w:sz w:val="24"/>
              </w:rPr>
            </w:pPr>
            <w:r w:rsidRPr="003E341C">
              <w:rPr>
                <w:sz w:val="24"/>
              </w:rPr>
              <w:t>in the folder 'output\'.  This folder has to exist before UEB is run or else an error will result.  UEB has not been programmed to create or manage folders.  This is the responsibility of the user.</w:t>
            </w:r>
          </w:p>
          <w:p w14:paraId="722BBF0F" w14:textId="44035952" w:rsidR="004022B6" w:rsidRPr="003E341C" w:rsidRDefault="004022B6" w:rsidP="00DF3ACB">
            <w:pPr>
              <w:contextualSpacing/>
              <w:rPr>
                <w:sz w:val="24"/>
              </w:rPr>
            </w:pPr>
            <w:r w:rsidRPr="003E341C">
              <w:rPr>
                <w:sz w:val="24"/>
              </w:rPr>
              <w:t>Similarly the input</w:t>
            </w:r>
          </w:p>
          <w:p w14:paraId="018D894B" w14:textId="353CB577" w:rsidR="004022B6" w:rsidRPr="003E341C" w:rsidRDefault="00C25761" w:rsidP="00DF3ACB">
            <w:pPr>
              <w:autoSpaceDE w:val="0"/>
              <w:autoSpaceDN w:val="0"/>
              <w:adjustRightInd w:val="0"/>
              <w:ind w:left="720"/>
              <w:contextualSpacing/>
              <w:rPr>
                <w:rFonts w:eastAsiaTheme="minorHAnsi"/>
                <w:sz w:val="24"/>
              </w:rPr>
            </w:pPr>
            <w:r w:rsidRPr="003E341C">
              <w:rPr>
                <w:rFonts w:eastAsiaTheme="minorHAnsi"/>
                <w:sz w:val="24"/>
              </w:rPr>
              <w:t>SWIT</w:t>
            </w:r>
            <w:r w:rsidR="004022B6" w:rsidRPr="003E341C">
              <w:rPr>
                <w:rFonts w:eastAsiaTheme="minorHAnsi"/>
                <w:sz w:val="24"/>
              </w:rPr>
              <w:t xml:space="preserve">: </w:t>
            </w:r>
            <w:r w:rsidRPr="003E341C">
              <w:rPr>
                <w:rFonts w:eastAsiaTheme="minorHAnsi"/>
                <w:sz w:val="24"/>
              </w:rPr>
              <w:t>Total</w:t>
            </w:r>
            <w:r w:rsidR="004022B6" w:rsidRPr="003E341C">
              <w:rPr>
                <w:rFonts w:eastAsiaTheme="minorHAnsi"/>
                <w:sz w:val="24"/>
              </w:rPr>
              <w:t xml:space="preserve"> outflow (m/hr)  </w:t>
            </w:r>
          </w:p>
          <w:p w14:paraId="6334F450" w14:textId="148B1169" w:rsidR="004022B6" w:rsidRPr="003E341C" w:rsidRDefault="00C25761" w:rsidP="00DF3ACB">
            <w:pPr>
              <w:ind w:left="720"/>
              <w:contextualSpacing/>
              <w:rPr>
                <w:rFonts w:eastAsiaTheme="minorHAnsi"/>
                <w:sz w:val="24"/>
              </w:rPr>
            </w:pPr>
            <w:r w:rsidRPr="003E341C">
              <w:rPr>
                <w:sz w:val="24"/>
              </w:rPr>
              <w:t>switdir</w:t>
            </w:r>
            <w:r w:rsidR="004022B6" w:rsidRPr="003E341C">
              <w:rPr>
                <w:rFonts w:eastAsiaTheme="minorHAnsi"/>
                <w:sz w:val="24"/>
              </w:rPr>
              <w:t>\</w:t>
            </w:r>
            <w:r w:rsidRPr="003E341C">
              <w:rPr>
                <w:rFonts w:eastAsiaTheme="minorHAnsi"/>
                <w:sz w:val="24"/>
              </w:rPr>
              <w:t>swit</w:t>
            </w:r>
            <w:r w:rsidR="004022B6" w:rsidRPr="003E341C">
              <w:rPr>
                <w:rFonts w:eastAsiaTheme="minorHAnsi"/>
                <w:sz w:val="24"/>
              </w:rPr>
              <w:t>.nc</w:t>
            </w:r>
          </w:p>
          <w:p w14:paraId="30A12AFD" w14:textId="3C936F2A" w:rsidR="004022B6" w:rsidRPr="003E341C" w:rsidRDefault="004022B6" w:rsidP="00DF3ACB">
            <w:pPr>
              <w:contextualSpacing/>
              <w:rPr>
                <w:sz w:val="24"/>
              </w:rPr>
            </w:pPr>
            <w:r w:rsidRPr="003E341C">
              <w:rPr>
                <w:sz w:val="24"/>
              </w:rPr>
              <w:t>would produce output files, in the '</w:t>
            </w:r>
            <w:r w:rsidR="00C25761" w:rsidRPr="003E341C">
              <w:rPr>
                <w:sz w:val="24"/>
              </w:rPr>
              <w:t>swit</w:t>
            </w:r>
            <w:r w:rsidRPr="003E341C">
              <w:rPr>
                <w:sz w:val="24"/>
              </w:rPr>
              <w:t>dir' folder in this example</w:t>
            </w:r>
          </w:p>
          <w:p w14:paraId="76674709" w14:textId="2BE9041E" w:rsidR="00CB70FC" w:rsidRPr="003E341C" w:rsidRDefault="00C25761" w:rsidP="00DF3ACB">
            <w:pPr>
              <w:ind w:left="720"/>
              <w:contextualSpacing/>
              <w:rPr>
                <w:sz w:val="24"/>
              </w:rPr>
            </w:pPr>
            <w:r w:rsidRPr="003E341C">
              <w:rPr>
                <w:sz w:val="24"/>
              </w:rPr>
              <w:t>switdir</w:t>
            </w:r>
            <w:r w:rsidR="0050295B" w:rsidRPr="003E341C">
              <w:rPr>
                <w:sz w:val="24"/>
              </w:rPr>
              <w:t>\</w:t>
            </w:r>
            <w:r w:rsidRPr="003E341C">
              <w:rPr>
                <w:sz w:val="24"/>
              </w:rPr>
              <w:t>swit</w:t>
            </w:r>
            <w:r w:rsidR="0050295B" w:rsidRPr="003E341C">
              <w:rPr>
                <w:sz w:val="24"/>
              </w:rPr>
              <w:t>.</w:t>
            </w:r>
            <w:r w:rsidR="009F2524" w:rsidRPr="003E341C">
              <w:rPr>
                <w:sz w:val="24"/>
              </w:rPr>
              <w:t>nc</w:t>
            </w:r>
          </w:p>
          <w:p w14:paraId="731D2512" w14:textId="5AB01E7A" w:rsidR="0050295B" w:rsidRPr="003E341C" w:rsidRDefault="00C25761" w:rsidP="00DF3ACB">
            <w:pPr>
              <w:ind w:left="720"/>
              <w:contextualSpacing/>
              <w:rPr>
                <w:sz w:val="24"/>
              </w:rPr>
            </w:pPr>
            <w:r w:rsidRPr="003E341C">
              <w:rPr>
                <w:sz w:val="24"/>
              </w:rPr>
              <w:t xml:space="preserve">switdir </w:t>
            </w:r>
            <w:r w:rsidR="00D951C9" w:rsidRPr="003E341C">
              <w:rPr>
                <w:sz w:val="24"/>
              </w:rPr>
              <w:t>\</w:t>
            </w:r>
            <w:r w:rsidRPr="003E341C">
              <w:rPr>
                <w:sz w:val="24"/>
              </w:rPr>
              <w:t>swit</w:t>
            </w:r>
            <w:r w:rsidR="004022B6" w:rsidRPr="003E341C">
              <w:rPr>
                <w:sz w:val="24"/>
              </w:rPr>
              <w:t>0002</w:t>
            </w:r>
            <w:r w:rsidR="00D951C9" w:rsidRPr="003E341C">
              <w:rPr>
                <w:sz w:val="24"/>
              </w:rPr>
              <w:t>.nc</w:t>
            </w:r>
          </w:p>
          <w:p w14:paraId="402406AB" w14:textId="7DE4139B" w:rsidR="0050295B" w:rsidRPr="003E341C" w:rsidRDefault="00C25761" w:rsidP="00DF3ACB">
            <w:pPr>
              <w:ind w:left="720"/>
              <w:contextualSpacing/>
              <w:rPr>
                <w:sz w:val="24"/>
              </w:rPr>
            </w:pPr>
            <w:r w:rsidRPr="003E341C">
              <w:rPr>
                <w:sz w:val="24"/>
              </w:rPr>
              <w:t>switdir \swit</w:t>
            </w:r>
            <w:r w:rsidR="004022B6" w:rsidRPr="003E341C">
              <w:rPr>
                <w:sz w:val="24"/>
              </w:rPr>
              <w:t>0003</w:t>
            </w:r>
            <w:r w:rsidR="0011607B" w:rsidRPr="003E341C">
              <w:rPr>
                <w:sz w:val="24"/>
              </w:rPr>
              <w:t>.nc</w:t>
            </w:r>
          </w:p>
          <w:p w14:paraId="4E2A38ED" w14:textId="77777777" w:rsidR="00F7378A" w:rsidRPr="003E341C" w:rsidRDefault="0050295B" w:rsidP="00DF3ACB">
            <w:pPr>
              <w:ind w:left="720"/>
              <w:contextualSpacing/>
              <w:rPr>
                <w:sz w:val="24"/>
              </w:rPr>
            </w:pPr>
            <w:r w:rsidRPr="003E341C">
              <w:rPr>
                <w:sz w:val="24"/>
              </w:rPr>
              <w:t>...</w:t>
            </w:r>
          </w:p>
          <w:p w14:paraId="562F1EB7" w14:textId="77777777" w:rsidR="003F75E7" w:rsidRPr="003E341C" w:rsidRDefault="003F75E7" w:rsidP="00DF3ACB">
            <w:pPr>
              <w:ind w:left="720"/>
              <w:contextualSpacing/>
              <w:rPr>
                <w:sz w:val="24"/>
              </w:rPr>
            </w:pPr>
          </w:p>
          <w:p w14:paraId="7EC68456" w14:textId="461234A9" w:rsidR="003F75E7" w:rsidRPr="003E341C" w:rsidRDefault="003F75E7" w:rsidP="00DF3ACB">
            <w:pPr>
              <w:contextualSpacing/>
              <w:rPr>
                <w:sz w:val="24"/>
              </w:rPr>
            </w:pPr>
            <w:r w:rsidRPr="003E341C">
              <w:rPr>
                <w:sz w:val="24"/>
              </w:rPr>
              <w:t>The number of additional files named *0002.nc, *0003.nc etc is determined internally by UEB based on restricting each netcdf file to have no more than about 270000000 data values which results in a maximum netcdf file size around 1.5 GB</w:t>
            </w:r>
          </w:p>
          <w:p w14:paraId="20CFCA1C" w14:textId="77777777" w:rsidR="003F75E7" w:rsidRPr="003E341C" w:rsidRDefault="003F75E7" w:rsidP="00DF3ACB">
            <w:pPr>
              <w:contextualSpacing/>
              <w:rPr>
                <w:sz w:val="24"/>
              </w:rPr>
            </w:pPr>
          </w:p>
          <w:p w14:paraId="60806CBD" w14:textId="779748ED" w:rsidR="00A2641A" w:rsidRPr="003E341C" w:rsidRDefault="003F75E7" w:rsidP="00DF3ACB">
            <w:pPr>
              <w:autoSpaceDE w:val="0"/>
              <w:autoSpaceDN w:val="0"/>
              <w:adjustRightInd w:val="0"/>
              <w:contextualSpacing/>
              <w:rPr>
                <w:sz w:val="24"/>
              </w:rPr>
            </w:pPr>
            <w:r w:rsidRPr="003E341C">
              <w:rPr>
                <w:sz w:val="24"/>
              </w:rPr>
              <w:t>In the case of 'pointdetail' output there are three lines in each group.  The f</w:t>
            </w:r>
            <w:r w:rsidR="00F4291A" w:rsidRPr="003E341C">
              <w:rPr>
                <w:sz w:val="24"/>
              </w:rPr>
              <w:t>irst</w:t>
            </w:r>
            <w:r w:rsidR="006B1941" w:rsidRPr="003E341C">
              <w:rPr>
                <w:sz w:val="24"/>
              </w:rPr>
              <w:t xml:space="preserve"> line of </w:t>
            </w:r>
            <w:r w:rsidRPr="003E341C">
              <w:rPr>
                <w:sz w:val="24"/>
              </w:rPr>
              <w:t>the group holds the code</w:t>
            </w:r>
            <w:r w:rsidR="00A2641A" w:rsidRPr="003E341C">
              <w:rPr>
                <w:sz w:val="24"/>
              </w:rPr>
              <w:t xml:space="preserve"> </w:t>
            </w:r>
            <w:r w:rsidRPr="003E341C">
              <w:rPr>
                <w:sz w:val="24"/>
              </w:rPr>
              <w:t>'</w:t>
            </w:r>
            <w:r w:rsidR="00A2641A" w:rsidRPr="003E341C">
              <w:rPr>
                <w:sz w:val="24"/>
              </w:rPr>
              <w:t>pointdetail</w:t>
            </w:r>
            <w:r w:rsidRPr="003E341C">
              <w:rPr>
                <w:sz w:val="24"/>
              </w:rPr>
              <w:t>'  The s</w:t>
            </w:r>
            <w:r w:rsidR="00900180" w:rsidRPr="003E341C">
              <w:rPr>
                <w:sz w:val="24"/>
              </w:rPr>
              <w:t xml:space="preserve">econd </w:t>
            </w:r>
            <w:r w:rsidR="00F4291A" w:rsidRPr="003E341C">
              <w:rPr>
                <w:sz w:val="24"/>
              </w:rPr>
              <w:t xml:space="preserve">line </w:t>
            </w:r>
            <w:r w:rsidRPr="003E341C">
              <w:rPr>
                <w:sz w:val="24"/>
              </w:rPr>
              <w:t>should be</w:t>
            </w:r>
            <w:r w:rsidR="00900180" w:rsidRPr="003E341C">
              <w:rPr>
                <w:sz w:val="24"/>
              </w:rPr>
              <w:t xml:space="preserve"> 2 </w:t>
            </w:r>
            <w:r w:rsidRPr="003E341C">
              <w:rPr>
                <w:sz w:val="24"/>
              </w:rPr>
              <w:t>space separated integer</w:t>
            </w:r>
            <w:r w:rsidR="00900180" w:rsidRPr="003E341C">
              <w:rPr>
                <w:sz w:val="24"/>
              </w:rPr>
              <w:t xml:space="preserve"> values </w:t>
            </w:r>
            <w:r w:rsidRPr="003E341C">
              <w:rPr>
                <w:sz w:val="24"/>
              </w:rPr>
              <w:t>giving the</w:t>
            </w:r>
            <w:r w:rsidR="00F4291A" w:rsidRPr="003E341C">
              <w:rPr>
                <w:sz w:val="24"/>
              </w:rPr>
              <w:t xml:space="preserve"> </w:t>
            </w:r>
            <w:r w:rsidR="00BA45B9" w:rsidRPr="003E341C">
              <w:rPr>
                <w:sz w:val="24"/>
              </w:rPr>
              <w:t xml:space="preserve">row and column position of a particular grid point for which </w:t>
            </w:r>
            <w:r w:rsidRPr="003E341C">
              <w:rPr>
                <w:sz w:val="24"/>
              </w:rPr>
              <w:t>point detail output is to be produced</w:t>
            </w:r>
            <w:r w:rsidR="00F4291A" w:rsidRPr="003E341C">
              <w:rPr>
                <w:sz w:val="24"/>
              </w:rPr>
              <w:t xml:space="preserve">. </w:t>
            </w:r>
            <w:r w:rsidRPr="003E341C">
              <w:rPr>
                <w:sz w:val="24"/>
              </w:rPr>
              <w:t>The t</w:t>
            </w:r>
            <w:r w:rsidR="00F4291A" w:rsidRPr="003E341C">
              <w:rPr>
                <w:sz w:val="24"/>
              </w:rPr>
              <w:t xml:space="preserve">hird line of </w:t>
            </w:r>
            <w:r w:rsidRPr="003E341C">
              <w:rPr>
                <w:sz w:val="24"/>
              </w:rPr>
              <w:t>the group</w:t>
            </w:r>
            <w:r w:rsidR="00F4291A" w:rsidRPr="003E341C">
              <w:rPr>
                <w:sz w:val="24"/>
              </w:rPr>
              <w:t xml:space="preserve"> is the name of the text file </w:t>
            </w:r>
            <w:r w:rsidRPr="003E341C">
              <w:rPr>
                <w:sz w:val="24"/>
              </w:rPr>
              <w:t>where point detail output is written</w:t>
            </w:r>
            <w:r w:rsidR="00060169" w:rsidRPr="003E341C">
              <w:rPr>
                <w:sz w:val="24"/>
              </w:rPr>
              <w:t>.  For example:</w:t>
            </w:r>
          </w:p>
          <w:p w14:paraId="1E10C4F5" w14:textId="4AAE9618" w:rsidR="00900180" w:rsidRPr="003E341C" w:rsidRDefault="00900180" w:rsidP="00DF3ACB">
            <w:pPr>
              <w:autoSpaceDE w:val="0"/>
              <w:autoSpaceDN w:val="0"/>
              <w:adjustRightInd w:val="0"/>
              <w:ind w:left="720"/>
              <w:contextualSpacing/>
              <w:rPr>
                <w:sz w:val="24"/>
              </w:rPr>
            </w:pPr>
            <w:r w:rsidRPr="003E341C">
              <w:rPr>
                <w:sz w:val="24"/>
              </w:rPr>
              <w:lastRenderedPageBreak/>
              <w:t>pointdetail:  An output point</w:t>
            </w:r>
          </w:p>
          <w:p w14:paraId="0460A4AA" w14:textId="77777777" w:rsidR="00900180" w:rsidRPr="003E341C" w:rsidRDefault="00900180" w:rsidP="00DF3ACB">
            <w:pPr>
              <w:autoSpaceDE w:val="0"/>
              <w:autoSpaceDN w:val="0"/>
              <w:adjustRightInd w:val="0"/>
              <w:ind w:left="720"/>
              <w:contextualSpacing/>
              <w:rPr>
                <w:sz w:val="24"/>
              </w:rPr>
            </w:pPr>
            <w:r w:rsidRPr="003E341C">
              <w:rPr>
                <w:sz w:val="24"/>
              </w:rPr>
              <w:t>1 2</w:t>
            </w:r>
          </w:p>
          <w:p w14:paraId="1AE5E860" w14:textId="77777777" w:rsidR="00C00C5A" w:rsidRPr="003E341C" w:rsidRDefault="00900180" w:rsidP="00DF3ACB">
            <w:pPr>
              <w:ind w:left="720"/>
              <w:contextualSpacing/>
              <w:rPr>
                <w:sz w:val="24"/>
              </w:rPr>
            </w:pPr>
            <w:r w:rsidRPr="003E341C">
              <w:rPr>
                <w:sz w:val="24"/>
              </w:rPr>
              <w:t>outputs\Point12file.txt</w:t>
            </w:r>
          </w:p>
          <w:p w14:paraId="452122E8" w14:textId="77777777" w:rsidR="00C33329" w:rsidRPr="003E341C" w:rsidRDefault="00C33329" w:rsidP="00DF3ACB">
            <w:pPr>
              <w:contextualSpacing/>
              <w:rPr>
                <w:sz w:val="24"/>
              </w:rPr>
            </w:pPr>
          </w:p>
          <w:p w14:paraId="4120B3F3" w14:textId="0DC7C228" w:rsidR="00C33329" w:rsidRPr="003E341C" w:rsidRDefault="00060169" w:rsidP="00DF3ACB">
            <w:pPr>
              <w:contextualSpacing/>
              <w:rPr>
                <w:sz w:val="24"/>
              </w:rPr>
            </w:pPr>
            <w:r w:rsidRPr="003E341C">
              <w:rPr>
                <w:sz w:val="24"/>
              </w:rPr>
              <w:t xml:space="preserve">As with netcdf files </w:t>
            </w:r>
            <w:r w:rsidR="00C33329" w:rsidRPr="003E341C">
              <w:rPr>
                <w:sz w:val="24"/>
              </w:rPr>
              <w:t>UEBGrid does not deal with folder creation</w:t>
            </w:r>
            <w:r w:rsidRPr="003E341C">
              <w:rPr>
                <w:sz w:val="24"/>
              </w:rPr>
              <w:t xml:space="preserve"> so the folder 'outputs\' would have to exist for the above to work.</w:t>
            </w:r>
            <w:r w:rsidR="00C33329" w:rsidRPr="003E341C">
              <w:rPr>
                <w:sz w:val="24"/>
              </w:rPr>
              <w:t xml:space="preserve"> </w:t>
            </w:r>
          </w:p>
        </w:tc>
      </w:tr>
      <w:tr w:rsidR="00F7378A" w:rsidRPr="00E04F3B" w14:paraId="4A0495A1" w14:textId="77777777" w:rsidTr="001D2DED">
        <w:trPr>
          <w:trHeight w:val="710"/>
        </w:trPr>
        <w:tc>
          <w:tcPr>
            <w:tcW w:w="1548" w:type="dxa"/>
          </w:tcPr>
          <w:p w14:paraId="1F053988" w14:textId="5E89592E" w:rsidR="00F7378A" w:rsidRPr="003E341C" w:rsidRDefault="00F7378A" w:rsidP="00DF3ACB">
            <w:pPr>
              <w:contextualSpacing/>
              <w:rPr>
                <w:b/>
                <w:sz w:val="24"/>
              </w:rPr>
            </w:pPr>
            <w:r w:rsidRPr="003E341C">
              <w:rPr>
                <w:b/>
                <w:sz w:val="24"/>
              </w:rPr>
              <w:lastRenderedPageBreak/>
              <w:t>File</w:t>
            </w:r>
            <w:r w:rsidR="005141B7" w:rsidRPr="003E341C">
              <w:rPr>
                <w:b/>
                <w:sz w:val="24"/>
              </w:rPr>
              <w:t xml:space="preserve"> </w:t>
            </w:r>
            <w:r w:rsidRPr="003E341C">
              <w:rPr>
                <w:b/>
                <w:sz w:val="24"/>
              </w:rPr>
              <w:t>Example</w:t>
            </w:r>
          </w:p>
        </w:tc>
        <w:tc>
          <w:tcPr>
            <w:tcW w:w="8280" w:type="dxa"/>
          </w:tcPr>
          <w:p w14:paraId="267CD3D9" w14:textId="77777777" w:rsidR="00F7378A" w:rsidRPr="003E341C" w:rsidRDefault="00F7378A" w:rsidP="00DF3ACB">
            <w:pPr>
              <w:autoSpaceDE w:val="0"/>
              <w:autoSpaceDN w:val="0"/>
              <w:adjustRightInd w:val="0"/>
              <w:contextualSpacing/>
              <w:rPr>
                <w:rFonts w:eastAsiaTheme="minorHAnsi"/>
                <w:sz w:val="24"/>
              </w:rPr>
            </w:pPr>
            <w:r w:rsidRPr="003E341C">
              <w:rPr>
                <w:rFonts w:eastAsiaTheme="minorHAnsi"/>
                <w:sz w:val="24"/>
              </w:rPr>
              <w:t>List</w:t>
            </w:r>
            <w:r w:rsidR="005141B7" w:rsidRPr="003E341C">
              <w:rPr>
                <w:rFonts w:eastAsiaTheme="minorHAnsi"/>
                <w:sz w:val="24"/>
              </w:rPr>
              <w:t xml:space="preserve"> </w:t>
            </w:r>
            <w:r w:rsidRPr="003E341C">
              <w:rPr>
                <w:rFonts w:eastAsiaTheme="minorHAnsi"/>
                <w:sz w:val="24"/>
              </w:rPr>
              <w:t>of</w:t>
            </w:r>
            <w:r w:rsidR="005141B7" w:rsidRPr="003E341C">
              <w:rPr>
                <w:rFonts w:eastAsiaTheme="minorHAnsi"/>
                <w:sz w:val="24"/>
              </w:rPr>
              <w:t xml:space="preserve"> </w:t>
            </w:r>
            <w:r w:rsidRPr="003E341C">
              <w:rPr>
                <w:rFonts w:eastAsiaTheme="minorHAnsi"/>
                <w:sz w:val="24"/>
              </w:rPr>
              <w:t>Output</w:t>
            </w:r>
            <w:r w:rsidR="005141B7" w:rsidRPr="003E341C">
              <w:rPr>
                <w:rFonts w:eastAsiaTheme="minorHAnsi"/>
                <w:sz w:val="24"/>
              </w:rPr>
              <w:t xml:space="preserve"> </w:t>
            </w:r>
            <w:r w:rsidRPr="003E341C">
              <w:rPr>
                <w:rFonts w:eastAsiaTheme="minorHAnsi"/>
                <w:sz w:val="24"/>
              </w:rPr>
              <w:t>Variables</w:t>
            </w:r>
            <w:r w:rsidR="005141B7" w:rsidRPr="003E341C">
              <w:rPr>
                <w:rFonts w:eastAsiaTheme="minorHAnsi"/>
                <w:sz w:val="24"/>
              </w:rPr>
              <w:t xml:space="preserve">  </w:t>
            </w:r>
          </w:p>
          <w:p w14:paraId="1DD80393" w14:textId="77777777" w:rsidR="00F7378A" w:rsidRPr="003E341C" w:rsidRDefault="008F0B37" w:rsidP="00DF3ACB">
            <w:pPr>
              <w:autoSpaceDE w:val="0"/>
              <w:autoSpaceDN w:val="0"/>
              <w:adjustRightInd w:val="0"/>
              <w:contextualSpacing/>
              <w:rPr>
                <w:rFonts w:eastAsiaTheme="minorHAnsi"/>
                <w:sz w:val="24"/>
              </w:rPr>
            </w:pPr>
            <w:r w:rsidRPr="003E341C">
              <w:rPr>
                <w:rFonts w:eastAsiaTheme="minorHAnsi"/>
                <w:sz w:val="24"/>
              </w:rPr>
              <w:t>atf</w:t>
            </w:r>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Atmospheric</w:t>
            </w:r>
            <w:r w:rsidR="005141B7" w:rsidRPr="003E341C">
              <w:rPr>
                <w:rFonts w:eastAsiaTheme="minorHAnsi"/>
                <w:sz w:val="24"/>
              </w:rPr>
              <w:t xml:space="preserve"> </w:t>
            </w:r>
            <w:r w:rsidR="00F7378A" w:rsidRPr="003E341C">
              <w:rPr>
                <w:rFonts w:eastAsiaTheme="minorHAnsi"/>
                <w:sz w:val="24"/>
              </w:rPr>
              <w:t>transmission</w:t>
            </w:r>
            <w:r w:rsidR="005141B7" w:rsidRPr="003E341C">
              <w:rPr>
                <w:rFonts w:eastAsiaTheme="minorHAnsi"/>
                <w:sz w:val="24"/>
              </w:rPr>
              <w:t xml:space="preserve"> </w:t>
            </w:r>
            <w:r w:rsidR="00F7378A" w:rsidRPr="003E341C">
              <w:rPr>
                <w:rFonts w:eastAsiaTheme="minorHAnsi"/>
                <w:sz w:val="24"/>
              </w:rPr>
              <w:t>factor</w:t>
            </w:r>
            <w:r w:rsidR="00F7378A" w:rsidRPr="003E341C">
              <w:rPr>
                <w:rFonts w:eastAsiaTheme="minorHAnsi"/>
                <w:sz w:val="24"/>
              </w:rPr>
              <w:tab/>
            </w:r>
            <w:r w:rsidR="005141B7" w:rsidRPr="003E341C">
              <w:rPr>
                <w:rFonts w:eastAsiaTheme="minorHAnsi"/>
                <w:sz w:val="24"/>
              </w:rPr>
              <w:t xml:space="preserve">   </w:t>
            </w:r>
          </w:p>
          <w:p w14:paraId="030DECC8" w14:textId="43702749"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\atf</w:t>
            </w:r>
            <w:r w:rsidR="008F15E6" w:rsidRPr="003E341C">
              <w:rPr>
                <w:rFonts w:eastAsiaTheme="minorHAnsi"/>
                <w:sz w:val="24"/>
              </w:rPr>
              <w:t>.nc</w:t>
            </w:r>
          </w:p>
          <w:p w14:paraId="484167FB" w14:textId="77777777" w:rsidR="00F7378A" w:rsidRPr="003E341C" w:rsidRDefault="008F0B37" w:rsidP="00DF3ACB">
            <w:pPr>
              <w:autoSpaceDE w:val="0"/>
              <w:autoSpaceDN w:val="0"/>
              <w:adjustRightInd w:val="0"/>
              <w:contextualSpacing/>
              <w:rPr>
                <w:rFonts w:eastAsiaTheme="minorHAnsi"/>
                <w:sz w:val="24"/>
              </w:rPr>
            </w:pPr>
            <w:r w:rsidRPr="003E341C">
              <w:rPr>
                <w:rFonts w:eastAsiaTheme="minorHAnsi"/>
                <w:sz w:val="24"/>
              </w:rPr>
              <w:t>hri</w:t>
            </w:r>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Radiation</w:t>
            </w:r>
            <w:r w:rsidR="005141B7" w:rsidRPr="003E341C">
              <w:rPr>
                <w:rFonts w:eastAsiaTheme="minorHAnsi"/>
                <w:sz w:val="24"/>
              </w:rPr>
              <w:t xml:space="preserve"> </w:t>
            </w:r>
            <w:r w:rsidR="00F7378A" w:rsidRPr="003E341C">
              <w:rPr>
                <w:rFonts w:eastAsiaTheme="minorHAnsi"/>
                <w:sz w:val="24"/>
              </w:rPr>
              <w:t>index</w:t>
            </w:r>
            <w:r w:rsidR="00F7378A" w:rsidRPr="003E341C">
              <w:rPr>
                <w:rFonts w:eastAsiaTheme="minorHAnsi"/>
                <w:sz w:val="24"/>
              </w:rPr>
              <w:tab/>
            </w:r>
            <w:r w:rsidR="005141B7" w:rsidRPr="003E341C">
              <w:rPr>
                <w:rFonts w:eastAsiaTheme="minorHAnsi"/>
                <w:sz w:val="24"/>
              </w:rPr>
              <w:t xml:space="preserve">   </w:t>
            </w:r>
          </w:p>
          <w:p w14:paraId="103EF24A" w14:textId="40A0028C"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\hri</w:t>
            </w:r>
            <w:r w:rsidR="008F15E6" w:rsidRPr="003E341C">
              <w:rPr>
                <w:rFonts w:eastAsiaTheme="minorHAnsi"/>
                <w:sz w:val="24"/>
              </w:rPr>
              <w:t>.nc</w:t>
            </w:r>
          </w:p>
          <w:p w14:paraId="59E1ACCA" w14:textId="77777777" w:rsidR="009970EC" w:rsidRPr="003E341C" w:rsidRDefault="008458F9" w:rsidP="00DF3ACB">
            <w:pPr>
              <w:autoSpaceDE w:val="0"/>
              <w:autoSpaceDN w:val="0"/>
              <w:adjustRightInd w:val="0"/>
              <w:contextualSpacing/>
              <w:rPr>
                <w:rFonts w:eastAsiaTheme="minorHAnsi"/>
                <w:sz w:val="24"/>
              </w:rPr>
            </w:pPr>
            <w:r w:rsidRPr="003E341C">
              <w:rPr>
                <w:rFonts w:eastAsiaTheme="minorHAnsi"/>
                <w:sz w:val="24"/>
              </w:rPr>
              <w:t>Ub</w:t>
            </w:r>
            <w:r w:rsidR="00F7378A" w:rsidRPr="003E341C">
              <w:rPr>
                <w:rFonts w:eastAsiaTheme="minorHAnsi"/>
                <w:sz w:val="24"/>
              </w:rPr>
              <w:t>:</w:t>
            </w:r>
            <w:r w:rsidR="005141B7" w:rsidRPr="003E341C">
              <w:rPr>
                <w:rFonts w:eastAsiaTheme="minorHAnsi"/>
                <w:sz w:val="24"/>
              </w:rPr>
              <w:t xml:space="preserve"> </w:t>
            </w:r>
            <w:r w:rsidR="00F7378A" w:rsidRPr="003E341C">
              <w:rPr>
                <w:rFonts w:eastAsiaTheme="minorHAnsi"/>
                <w:sz w:val="24"/>
              </w:rPr>
              <w:t>Energy</w:t>
            </w:r>
            <w:r w:rsidR="005141B7" w:rsidRPr="003E341C">
              <w:rPr>
                <w:rFonts w:eastAsiaTheme="minorHAnsi"/>
                <w:sz w:val="24"/>
              </w:rPr>
              <w:t xml:space="preserve"> </w:t>
            </w:r>
            <w:r w:rsidR="00F7378A" w:rsidRPr="003E341C">
              <w:rPr>
                <w:rFonts w:eastAsiaTheme="minorHAnsi"/>
                <w:sz w:val="24"/>
              </w:rPr>
              <w:t>content</w:t>
            </w:r>
            <w:r w:rsidR="005141B7" w:rsidRPr="003E341C">
              <w:rPr>
                <w:rFonts w:eastAsiaTheme="minorHAnsi"/>
                <w:sz w:val="24"/>
              </w:rPr>
              <w:t xml:space="preserve">  </w:t>
            </w:r>
            <w:r w:rsidRPr="003E341C">
              <w:rPr>
                <w:rFonts w:eastAsiaTheme="minorHAnsi"/>
                <w:sz w:val="24"/>
              </w:rPr>
              <w:t>(kJ/m2)</w:t>
            </w:r>
          </w:p>
          <w:p w14:paraId="41AEAC28" w14:textId="558E8555"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\ub</w:t>
            </w:r>
            <w:r w:rsidR="008F15E6" w:rsidRPr="003E341C">
              <w:rPr>
                <w:rFonts w:eastAsiaTheme="minorHAnsi"/>
                <w:sz w:val="24"/>
              </w:rPr>
              <w:t>.nc</w:t>
            </w:r>
          </w:p>
          <w:p w14:paraId="650F4E26" w14:textId="77777777" w:rsidR="00F7378A" w:rsidRPr="003E341C" w:rsidRDefault="00F7378A" w:rsidP="00DF3ACB">
            <w:pPr>
              <w:autoSpaceDE w:val="0"/>
              <w:autoSpaceDN w:val="0"/>
              <w:adjustRightInd w:val="0"/>
              <w:contextualSpacing/>
              <w:rPr>
                <w:rFonts w:eastAsiaTheme="minorHAnsi"/>
                <w:sz w:val="24"/>
              </w:rPr>
            </w:pPr>
            <w:r w:rsidRPr="003E341C">
              <w:rPr>
                <w:rFonts w:eastAsiaTheme="minorHAnsi"/>
                <w:sz w:val="24"/>
              </w:rPr>
              <w:t>SWE:</w:t>
            </w:r>
            <w:r w:rsidR="005141B7" w:rsidRPr="003E341C">
              <w:rPr>
                <w:rFonts w:eastAsiaTheme="minorHAnsi"/>
                <w:sz w:val="24"/>
              </w:rPr>
              <w:t xml:space="preserve"> </w:t>
            </w:r>
            <w:r w:rsidRPr="003E341C">
              <w:rPr>
                <w:rFonts w:eastAsiaTheme="minorHAnsi"/>
                <w:sz w:val="24"/>
              </w:rPr>
              <w:t>Surface</w:t>
            </w:r>
            <w:r w:rsidR="005141B7" w:rsidRPr="003E341C">
              <w:rPr>
                <w:rFonts w:eastAsiaTheme="minorHAnsi"/>
                <w:sz w:val="24"/>
              </w:rPr>
              <w:t xml:space="preserve"> </w:t>
            </w:r>
            <w:r w:rsidRPr="003E341C">
              <w:rPr>
                <w:rFonts w:eastAsiaTheme="minorHAnsi"/>
                <w:sz w:val="24"/>
              </w:rPr>
              <w:t>snow</w:t>
            </w:r>
            <w:r w:rsidR="005141B7" w:rsidRPr="003E341C">
              <w:rPr>
                <w:rFonts w:eastAsiaTheme="minorHAnsi"/>
                <w:sz w:val="24"/>
              </w:rPr>
              <w:t xml:space="preserve"> </w:t>
            </w:r>
            <w:r w:rsidRPr="003E341C">
              <w:rPr>
                <w:rFonts w:eastAsiaTheme="minorHAnsi"/>
                <w:sz w:val="24"/>
              </w:rPr>
              <w:t>water</w:t>
            </w:r>
            <w:r w:rsidR="005141B7" w:rsidRPr="003E341C">
              <w:rPr>
                <w:rFonts w:eastAsiaTheme="minorHAnsi"/>
                <w:sz w:val="24"/>
              </w:rPr>
              <w:t xml:space="preserve"> </w:t>
            </w:r>
            <w:r w:rsidRPr="003E341C">
              <w:rPr>
                <w:rFonts w:eastAsiaTheme="minorHAnsi"/>
                <w:sz w:val="24"/>
              </w:rPr>
              <w:t>equivalent</w:t>
            </w:r>
            <w:r w:rsidR="005141B7" w:rsidRPr="003E341C">
              <w:rPr>
                <w:rFonts w:eastAsiaTheme="minorHAnsi"/>
                <w:sz w:val="24"/>
              </w:rPr>
              <w:t xml:space="preserve">  </w:t>
            </w:r>
            <w:r w:rsidR="008458F9" w:rsidRPr="003E341C">
              <w:rPr>
                <w:rFonts w:eastAsiaTheme="minorHAnsi"/>
                <w:sz w:val="24"/>
              </w:rPr>
              <w:t>(m)</w:t>
            </w:r>
          </w:p>
          <w:p w14:paraId="1735FCEC" w14:textId="579DEADD" w:rsidR="00BB7FBB" w:rsidRPr="003E341C" w:rsidRDefault="00C33329" w:rsidP="00DF3ACB">
            <w:pPr>
              <w:autoSpaceDE w:val="0"/>
              <w:autoSpaceDN w:val="0"/>
              <w:adjustRightInd w:val="0"/>
              <w:contextualSpacing/>
              <w:rPr>
                <w:rFonts w:eastAsiaTheme="minorHAnsi"/>
                <w:sz w:val="24"/>
              </w:rPr>
            </w:pPr>
            <w:r w:rsidRPr="003E341C">
              <w:rPr>
                <w:sz w:val="24"/>
              </w:rPr>
              <w:t>outputs</w:t>
            </w:r>
            <w:r w:rsidR="00BB7FBB" w:rsidRPr="003E341C">
              <w:rPr>
                <w:rFonts w:eastAsiaTheme="minorHAnsi"/>
                <w:sz w:val="24"/>
              </w:rPr>
              <w:t>\swe</w:t>
            </w:r>
            <w:r w:rsidR="008F15E6" w:rsidRPr="003E341C">
              <w:rPr>
                <w:rFonts w:eastAsiaTheme="minorHAnsi"/>
                <w:sz w:val="24"/>
              </w:rPr>
              <w:t>.nc</w:t>
            </w:r>
          </w:p>
          <w:p w14:paraId="0B5625FB" w14:textId="77777777" w:rsidR="00BA45B9" w:rsidRPr="003E341C" w:rsidRDefault="00BA45B9" w:rsidP="00DF3ACB">
            <w:pPr>
              <w:autoSpaceDE w:val="0"/>
              <w:autoSpaceDN w:val="0"/>
              <w:adjustRightInd w:val="0"/>
              <w:contextualSpacing/>
              <w:rPr>
                <w:sz w:val="24"/>
              </w:rPr>
            </w:pPr>
            <w:r w:rsidRPr="003E341C">
              <w:rPr>
                <w:sz w:val="24"/>
              </w:rPr>
              <w:t>pointdetail:  An output point</w:t>
            </w:r>
          </w:p>
          <w:p w14:paraId="02FBC064" w14:textId="77777777" w:rsidR="00BA45B9" w:rsidRPr="003E341C" w:rsidRDefault="00BA45B9" w:rsidP="00DF3ACB">
            <w:pPr>
              <w:autoSpaceDE w:val="0"/>
              <w:autoSpaceDN w:val="0"/>
              <w:adjustRightInd w:val="0"/>
              <w:contextualSpacing/>
              <w:rPr>
                <w:sz w:val="24"/>
              </w:rPr>
            </w:pPr>
            <w:r w:rsidRPr="003E341C">
              <w:rPr>
                <w:sz w:val="24"/>
              </w:rPr>
              <w:t>1 2</w:t>
            </w:r>
          </w:p>
          <w:p w14:paraId="23B5AA62" w14:textId="0F106445" w:rsidR="00BA45B9" w:rsidRPr="003E341C" w:rsidRDefault="00BA45B9" w:rsidP="00DF3ACB">
            <w:pPr>
              <w:autoSpaceDE w:val="0"/>
              <w:autoSpaceDN w:val="0"/>
              <w:adjustRightInd w:val="0"/>
              <w:contextualSpacing/>
              <w:rPr>
                <w:rFonts w:eastAsiaTheme="minorHAnsi"/>
                <w:sz w:val="24"/>
              </w:rPr>
            </w:pPr>
            <w:r w:rsidRPr="003E341C">
              <w:rPr>
                <w:sz w:val="24"/>
              </w:rPr>
              <w:t>outputs\Point12file.txt</w:t>
            </w:r>
          </w:p>
          <w:p w14:paraId="0D34998B" w14:textId="617EB72F" w:rsidR="006E51B8" w:rsidRPr="003E341C" w:rsidRDefault="00C25761" w:rsidP="00DF3ACB">
            <w:pPr>
              <w:autoSpaceDE w:val="0"/>
              <w:autoSpaceDN w:val="0"/>
              <w:adjustRightInd w:val="0"/>
              <w:contextualSpacing/>
              <w:rPr>
                <w:rFonts w:eastAsiaTheme="minorHAnsi"/>
                <w:sz w:val="24"/>
              </w:rPr>
            </w:pPr>
            <w:r w:rsidRPr="003E341C">
              <w:rPr>
                <w:rFonts w:eastAsiaTheme="minorHAnsi"/>
                <w:sz w:val="24"/>
              </w:rPr>
              <w:t>SWIT</w:t>
            </w:r>
            <w:r w:rsidR="0002219F" w:rsidRPr="003E341C">
              <w:rPr>
                <w:rFonts w:eastAsiaTheme="minorHAnsi"/>
                <w:sz w:val="24"/>
              </w:rPr>
              <w:t>:</w:t>
            </w:r>
            <w:r w:rsidR="005141B7" w:rsidRPr="003E341C">
              <w:rPr>
                <w:rFonts w:eastAsiaTheme="minorHAnsi"/>
                <w:sz w:val="24"/>
              </w:rPr>
              <w:t xml:space="preserve"> </w:t>
            </w:r>
            <w:r w:rsidRPr="003E341C">
              <w:rPr>
                <w:rFonts w:eastAsiaTheme="minorHAnsi"/>
                <w:sz w:val="24"/>
              </w:rPr>
              <w:t>Total</w:t>
            </w:r>
            <w:r w:rsidR="005141B7" w:rsidRPr="003E341C">
              <w:rPr>
                <w:rFonts w:eastAsiaTheme="minorHAnsi"/>
                <w:sz w:val="24"/>
              </w:rPr>
              <w:t xml:space="preserve"> </w:t>
            </w:r>
            <w:r w:rsidR="00F7378A" w:rsidRPr="003E341C">
              <w:rPr>
                <w:rFonts w:eastAsiaTheme="minorHAnsi"/>
                <w:sz w:val="24"/>
              </w:rPr>
              <w:t>outflow</w:t>
            </w:r>
            <w:r w:rsidR="005141B7" w:rsidRPr="003E341C">
              <w:rPr>
                <w:rFonts w:eastAsiaTheme="minorHAnsi"/>
                <w:sz w:val="24"/>
              </w:rPr>
              <w:t xml:space="preserve"> </w:t>
            </w:r>
            <w:r w:rsidR="002F2153" w:rsidRPr="003E341C">
              <w:rPr>
                <w:rFonts w:eastAsiaTheme="minorHAnsi"/>
                <w:sz w:val="24"/>
              </w:rPr>
              <w:t>(m/hr)</w:t>
            </w:r>
            <w:r w:rsidR="005141B7" w:rsidRPr="003E341C">
              <w:rPr>
                <w:rFonts w:eastAsiaTheme="minorHAnsi"/>
                <w:sz w:val="24"/>
              </w:rPr>
              <w:t xml:space="preserve">  </w:t>
            </w:r>
          </w:p>
          <w:p w14:paraId="35F318A0" w14:textId="5FA31F24" w:rsidR="00BB7FBB" w:rsidRPr="003E341C" w:rsidRDefault="00C33329" w:rsidP="00DF3ACB">
            <w:pPr>
              <w:autoSpaceDE w:val="0"/>
              <w:autoSpaceDN w:val="0"/>
              <w:adjustRightInd w:val="0"/>
              <w:contextualSpacing/>
              <w:rPr>
                <w:rFonts w:eastAsiaTheme="minorHAnsi"/>
                <w:sz w:val="24"/>
              </w:rPr>
            </w:pPr>
            <w:r w:rsidRPr="003E341C">
              <w:rPr>
                <w:sz w:val="24"/>
              </w:rPr>
              <w:t>outputs</w:t>
            </w:r>
            <w:r w:rsidRPr="003E341C">
              <w:rPr>
                <w:rFonts w:eastAsiaTheme="minorHAnsi"/>
                <w:sz w:val="24"/>
              </w:rPr>
              <w:t>\</w:t>
            </w:r>
            <w:r w:rsidR="00C25761" w:rsidRPr="003E341C">
              <w:rPr>
                <w:rFonts w:eastAsiaTheme="minorHAnsi"/>
                <w:sz w:val="24"/>
              </w:rPr>
              <w:t>swit</w:t>
            </w:r>
            <w:r w:rsidR="008F15E6" w:rsidRPr="003E341C">
              <w:rPr>
                <w:rFonts w:eastAsiaTheme="minorHAnsi"/>
                <w:sz w:val="24"/>
              </w:rPr>
              <w:t>.nc</w:t>
            </w:r>
          </w:p>
        </w:tc>
      </w:tr>
    </w:tbl>
    <w:p w14:paraId="2CED23B9" w14:textId="77777777" w:rsidR="00F7378A" w:rsidRPr="003E341C" w:rsidRDefault="00F7378A"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1883"/>
        <w:gridCol w:w="7945"/>
      </w:tblGrid>
      <w:tr w:rsidR="009A23CD" w:rsidRPr="00E04F3B" w14:paraId="55537D01" w14:textId="77777777" w:rsidTr="002462E4">
        <w:tc>
          <w:tcPr>
            <w:tcW w:w="1883" w:type="dxa"/>
          </w:tcPr>
          <w:p w14:paraId="5A1AFDE1" w14:textId="77777777" w:rsidR="009A23CD" w:rsidRPr="003E341C" w:rsidRDefault="009A23CD" w:rsidP="00DF3ACB">
            <w:pPr>
              <w:contextualSpacing/>
              <w:rPr>
                <w:b/>
              </w:rPr>
            </w:pPr>
            <w:r w:rsidRPr="003E341C">
              <w:rPr>
                <w:b/>
              </w:rPr>
              <w:t>File Name</w:t>
            </w:r>
          </w:p>
        </w:tc>
        <w:tc>
          <w:tcPr>
            <w:tcW w:w="7945" w:type="dxa"/>
            <w:shd w:val="clear" w:color="auto" w:fill="CCCCCC"/>
          </w:tcPr>
          <w:p w14:paraId="588A866A" w14:textId="3BB53F32" w:rsidR="009A23CD" w:rsidRPr="003E341C" w:rsidRDefault="009A23CD" w:rsidP="00DF3ACB">
            <w:pPr>
              <w:contextualSpacing/>
              <w:rPr>
                <w:b/>
              </w:rPr>
            </w:pPr>
            <w:r w:rsidRPr="003E341C">
              <w:rPr>
                <w:b/>
              </w:rPr>
              <w:t>pointdetail.dat</w:t>
            </w:r>
          </w:p>
        </w:tc>
      </w:tr>
      <w:tr w:rsidR="009A23CD" w:rsidRPr="00E04F3B" w14:paraId="3478D9D4" w14:textId="77777777" w:rsidTr="002462E4">
        <w:tc>
          <w:tcPr>
            <w:tcW w:w="1883" w:type="dxa"/>
          </w:tcPr>
          <w:p w14:paraId="7EEF69CC" w14:textId="77777777" w:rsidR="009A23CD" w:rsidRPr="003E341C" w:rsidRDefault="009A23CD" w:rsidP="00DF3ACB">
            <w:pPr>
              <w:contextualSpacing/>
              <w:rPr>
                <w:b/>
              </w:rPr>
            </w:pPr>
            <w:r w:rsidRPr="003E341C">
              <w:rPr>
                <w:b/>
              </w:rPr>
              <w:t>File Function</w:t>
            </w:r>
          </w:p>
        </w:tc>
        <w:tc>
          <w:tcPr>
            <w:tcW w:w="7945" w:type="dxa"/>
          </w:tcPr>
          <w:p w14:paraId="41BAC087" w14:textId="3709EF13" w:rsidR="009A23CD" w:rsidRPr="003E341C" w:rsidRDefault="009A23CD" w:rsidP="00DF3ACB">
            <w:pPr>
              <w:contextualSpacing/>
            </w:pPr>
            <w:r w:rsidRPr="003E341C">
              <w:t>Contains detailed output at a single point</w:t>
            </w:r>
          </w:p>
        </w:tc>
      </w:tr>
      <w:tr w:rsidR="009A23CD" w:rsidRPr="00E04F3B" w14:paraId="2ACCA166" w14:textId="77777777" w:rsidTr="002462E4">
        <w:tc>
          <w:tcPr>
            <w:tcW w:w="1883" w:type="dxa"/>
          </w:tcPr>
          <w:p w14:paraId="1B496B3E" w14:textId="77777777" w:rsidR="009A23CD" w:rsidRPr="003E341C" w:rsidRDefault="009A23CD" w:rsidP="00DF3ACB">
            <w:pPr>
              <w:contextualSpacing/>
              <w:rPr>
                <w:b/>
              </w:rPr>
            </w:pPr>
            <w:r w:rsidRPr="003E341C">
              <w:rPr>
                <w:b/>
              </w:rPr>
              <w:t>FileFormat</w:t>
            </w:r>
          </w:p>
        </w:tc>
        <w:tc>
          <w:tcPr>
            <w:tcW w:w="7945" w:type="dxa"/>
            <w:tcBorders>
              <w:bottom w:val="single" w:sz="4" w:space="0" w:color="auto"/>
            </w:tcBorders>
          </w:tcPr>
          <w:p w14:paraId="6AA3D91A" w14:textId="6CEC3599" w:rsidR="009A23CD" w:rsidRPr="003E341C" w:rsidRDefault="009A23CD" w:rsidP="00DF3ACB">
            <w:pPr>
              <w:contextualSpacing/>
            </w:pPr>
            <w:r w:rsidRPr="003E341C">
              <w:t xml:space="preserve">Files contains free format numbers in groups of 67 per time step </w:t>
            </w:r>
          </w:p>
        </w:tc>
      </w:tr>
      <w:tr w:rsidR="009A23CD" w:rsidRPr="00E04F3B" w14:paraId="0A2F7517" w14:textId="77777777" w:rsidTr="002462E4">
        <w:trPr>
          <w:trHeight w:val="91"/>
        </w:trPr>
        <w:tc>
          <w:tcPr>
            <w:tcW w:w="1883" w:type="dxa"/>
          </w:tcPr>
          <w:p w14:paraId="07588F90" w14:textId="3D3284FC" w:rsidR="009A23CD" w:rsidRPr="003E341C" w:rsidRDefault="009A23CD" w:rsidP="00DF3ACB">
            <w:pPr>
              <w:contextualSpacing/>
              <w:rPr>
                <w:b/>
              </w:rPr>
            </w:pPr>
            <w:r w:rsidRPr="003E341C">
              <w:rPr>
                <w:b/>
              </w:rPr>
              <w:t xml:space="preserve">Data description </w:t>
            </w:r>
          </w:p>
        </w:tc>
        <w:tc>
          <w:tcPr>
            <w:tcW w:w="7945" w:type="dxa"/>
          </w:tcPr>
          <w:p w14:paraId="41667E8A" w14:textId="0D171AD4" w:rsidR="009A23CD" w:rsidRPr="003E341C" w:rsidRDefault="009A23CD" w:rsidP="00DF3ACB">
            <w:pPr>
              <w:contextualSpacing/>
            </w:pPr>
            <w:r w:rsidRPr="003E341C">
              <w:t>The following data is output in free format for each time step at the specified point</w:t>
            </w:r>
          </w:p>
          <w:p w14:paraId="14115671" w14:textId="3FBAA426" w:rsidR="009A23CD" w:rsidRPr="003E341C" w:rsidRDefault="009A23CD" w:rsidP="00DF3ACB">
            <w:pPr>
              <w:contextualSpacing/>
            </w:pPr>
            <w:r w:rsidRPr="003E341C">
              <w:t>1</w:t>
            </w:r>
            <w:r w:rsidRPr="003E341C">
              <w:tab/>
              <w:t>Year</w:t>
            </w:r>
            <w:r w:rsidRPr="003E341C">
              <w:tab/>
              <w:t>Beginning of time step year</w:t>
            </w:r>
            <w:r w:rsidRPr="003E341C">
              <w:tab/>
              <w:t xml:space="preserve">   </w:t>
            </w:r>
          </w:p>
          <w:p w14:paraId="782DEC83" w14:textId="6BFFDF2D" w:rsidR="009A23CD" w:rsidRPr="003E341C" w:rsidRDefault="009A23CD" w:rsidP="00DF3ACB">
            <w:pPr>
              <w:contextualSpacing/>
            </w:pPr>
            <w:r w:rsidRPr="003E341C">
              <w:t>2</w:t>
            </w:r>
            <w:r w:rsidRPr="003E341C">
              <w:tab/>
              <w:t>Month</w:t>
            </w:r>
            <w:r w:rsidRPr="003E341C">
              <w:tab/>
              <w:t>Beginning of time step month</w:t>
            </w:r>
            <w:r w:rsidRPr="003E341C">
              <w:tab/>
              <w:t xml:space="preserve">   </w:t>
            </w:r>
          </w:p>
          <w:p w14:paraId="14D75807" w14:textId="16E5B3B8" w:rsidR="009A23CD" w:rsidRPr="003E341C" w:rsidRDefault="009A23CD" w:rsidP="00DF3ACB">
            <w:pPr>
              <w:contextualSpacing/>
            </w:pPr>
            <w:r w:rsidRPr="003E341C">
              <w:t>3</w:t>
            </w:r>
            <w:r w:rsidRPr="003E341C">
              <w:tab/>
              <w:t>Day</w:t>
            </w:r>
            <w:r w:rsidRPr="003E341C">
              <w:tab/>
              <w:t>Beginning of time step day</w:t>
            </w:r>
            <w:r w:rsidRPr="003E341C">
              <w:tab/>
              <w:t xml:space="preserve">   </w:t>
            </w:r>
          </w:p>
          <w:p w14:paraId="2458B061" w14:textId="273EADED" w:rsidR="009A23CD" w:rsidRPr="003E341C" w:rsidRDefault="009A23CD" w:rsidP="00DF3ACB">
            <w:pPr>
              <w:contextualSpacing/>
            </w:pPr>
            <w:r w:rsidRPr="003E341C">
              <w:t>4</w:t>
            </w:r>
            <w:r w:rsidRPr="003E341C">
              <w:tab/>
              <w:t>Hour</w:t>
            </w:r>
            <w:r w:rsidRPr="003E341C">
              <w:tab/>
              <w:t>Beginning of time step hour</w:t>
            </w:r>
            <w:r w:rsidRPr="003E341C">
              <w:tab/>
              <w:t xml:space="preserve">   </w:t>
            </w:r>
          </w:p>
          <w:p w14:paraId="797336AD" w14:textId="77777777" w:rsidR="009A23CD" w:rsidRPr="003E341C" w:rsidRDefault="009A23CD" w:rsidP="00DF3ACB">
            <w:pPr>
              <w:contextualSpacing/>
            </w:pPr>
            <w:r w:rsidRPr="003E341C">
              <w:t>5</w:t>
            </w:r>
            <w:r w:rsidRPr="003E341C">
              <w:tab/>
              <w:t>ATF-BC</w:t>
            </w:r>
            <w:r w:rsidRPr="003E341C">
              <w:tab/>
              <w:t>Atmospheric transmisison factor</w:t>
            </w:r>
            <w:r w:rsidRPr="003E341C">
              <w:tab/>
              <w:t xml:space="preserve">   </w:t>
            </w:r>
          </w:p>
          <w:p w14:paraId="540588F3" w14:textId="77777777" w:rsidR="009A23CD" w:rsidRPr="003E341C" w:rsidRDefault="009A23CD" w:rsidP="00DF3ACB">
            <w:pPr>
              <w:contextualSpacing/>
            </w:pPr>
            <w:r w:rsidRPr="003E341C">
              <w:t>6</w:t>
            </w:r>
            <w:r w:rsidRPr="003E341C">
              <w:tab/>
              <w:t>HRI</w:t>
            </w:r>
            <w:r w:rsidRPr="003E341C">
              <w:tab/>
              <w:t>Radiation index</w:t>
            </w:r>
            <w:r w:rsidRPr="003E341C">
              <w:tab/>
              <w:t xml:space="preserve">   </w:t>
            </w:r>
          </w:p>
          <w:p w14:paraId="7363C716" w14:textId="77777777" w:rsidR="009A23CD" w:rsidRPr="003E341C" w:rsidRDefault="009A23CD" w:rsidP="00DF3ACB">
            <w:pPr>
              <w:contextualSpacing/>
            </w:pPr>
            <w:r w:rsidRPr="003E341C">
              <w:t>7</w:t>
            </w:r>
            <w:r w:rsidRPr="003E341C">
              <w:tab/>
              <w:t>Eacl</w:t>
            </w:r>
            <w:r w:rsidRPr="003E341C">
              <w:tab/>
              <w:t>Clear sky emissivity</w:t>
            </w:r>
            <w:r w:rsidRPr="003E341C">
              <w:tab/>
              <w:t xml:space="preserve">   </w:t>
            </w:r>
          </w:p>
          <w:p w14:paraId="55D99E03" w14:textId="77777777" w:rsidR="009A23CD" w:rsidRPr="003E341C" w:rsidRDefault="009A23CD" w:rsidP="00DF3ACB">
            <w:pPr>
              <w:contextualSpacing/>
            </w:pPr>
            <w:r w:rsidRPr="003E341C">
              <w:t>8</w:t>
            </w:r>
            <w:r w:rsidRPr="003E341C">
              <w:tab/>
              <w:t>Ema</w:t>
            </w:r>
            <w:r w:rsidRPr="003E341C">
              <w:tab/>
              <w:t>Atmospheric emissivity</w:t>
            </w:r>
            <w:r w:rsidRPr="003E341C">
              <w:tab/>
              <w:t xml:space="preserve">   </w:t>
            </w:r>
          </w:p>
          <w:p w14:paraId="188FBF12" w14:textId="77777777" w:rsidR="009A23CD" w:rsidRPr="003E341C" w:rsidRDefault="009A23CD" w:rsidP="00DF3ACB">
            <w:pPr>
              <w:contextualSpacing/>
            </w:pPr>
            <w:r w:rsidRPr="003E341C">
              <w:t>9</w:t>
            </w:r>
            <w:r w:rsidRPr="003E341C">
              <w:tab/>
              <w:t>Ta(C)</w:t>
            </w:r>
            <w:r w:rsidRPr="003E341C">
              <w:tab/>
              <w:t>Air temperature</w:t>
            </w:r>
            <w:r w:rsidRPr="003E341C">
              <w:tab/>
              <w:t xml:space="preserve">   </w:t>
            </w:r>
          </w:p>
          <w:p w14:paraId="5DA1D12E" w14:textId="77777777" w:rsidR="009A23CD" w:rsidRPr="003E341C" w:rsidRDefault="009A23CD" w:rsidP="00DF3ACB">
            <w:pPr>
              <w:contextualSpacing/>
            </w:pPr>
            <w:r w:rsidRPr="003E341C">
              <w:t>10</w:t>
            </w:r>
            <w:r w:rsidRPr="003E341C">
              <w:tab/>
              <w:t>P(m/hr)</w:t>
            </w:r>
            <w:r w:rsidRPr="003E341C">
              <w:tab/>
              <w:t>Precipitation</w:t>
            </w:r>
            <w:r w:rsidRPr="003E341C">
              <w:tab/>
              <w:t xml:space="preserve">   </w:t>
            </w:r>
          </w:p>
          <w:p w14:paraId="23E2C208" w14:textId="77777777" w:rsidR="009A23CD" w:rsidRPr="003E341C" w:rsidRDefault="009A23CD" w:rsidP="00DF3ACB">
            <w:pPr>
              <w:contextualSpacing/>
            </w:pPr>
            <w:r w:rsidRPr="003E341C">
              <w:t>11</w:t>
            </w:r>
            <w:r w:rsidRPr="003E341C">
              <w:tab/>
              <w:t>V(m/s)</w:t>
            </w:r>
            <w:r w:rsidRPr="003E341C">
              <w:tab/>
              <w:t>Wind speed</w:t>
            </w:r>
            <w:r w:rsidRPr="003E341C">
              <w:tab/>
              <w:t xml:space="preserve">   </w:t>
            </w:r>
          </w:p>
          <w:p w14:paraId="4D3A6B19" w14:textId="77777777" w:rsidR="009A23CD" w:rsidRPr="003E341C" w:rsidRDefault="009A23CD" w:rsidP="00DF3ACB">
            <w:pPr>
              <w:contextualSpacing/>
            </w:pPr>
            <w:r w:rsidRPr="003E341C">
              <w:t>12</w:t>
            </w:r>
            <w:r w:rsidRPr="003E341C">
              <w:tab/>
              <w:t>RH</w:t>
            </w:r>
            <w:r w:rsidRPr="003E341C">
              <w:tab/>
              <w:t>Relative humidity</w:t>
            </w:r>
            <w:r w:rsidRPr="003E341C">
              <w:tab/>
              <w:t xml:space="preserve">   </w:t>
            </w:r>
          </w:p>
          <w:p w14:paraId="552B6EC7" w14:textId="77777777" w:rsidR="009A23CD" w:rsidRPr="003E341C" w:rsidRDefault="009A23CD" w:rsidP="00DF3ACB">
            <w:pPr>
              <w:contextualSpacing/>
            </w:pPr>
            <w:r w:rsidRPr="003E341C">
              <w:t>13</w:t>
            </w:r>
            <w:r w:rsidRPr="003E341C">
              <w:tab/>
              <w:t>Qsi(kJ/m2/hr)</w:t>
            </w:r>
            <w:r w:rsidRPr="003E341C">
              <w:tab/>
              <w:t>Incoming solar radiation</w:t>
            </w:r>
            <w:r w:rsidRPr="003E341C">
              <w:tab/>
              <w:t xml:space="preserve">   </w:t>
            </w:r>
          </w:p>
          <w:p w14:paraId="7E45BA2E" w14:textId="77777777" w:rsidR="009A23CD" w:rsidRPr="003E341C" w:rsidRDefault="009A23CD" w:rsidP="00DF3ACB">
            <w:pPr>
              <w:contextualSpacing/>
            </w:pPr>
            <w:r w:rsidRPr="003E341C">
              <w:t>14</w:t>
            </w:r>
            <w:r w:rsidRPr="003E341C">
              <w:tab/>
              <w:t>Qli(kJ/m2/hr)</w:t>
            </w:r>
            <w:r w:rsidRPr="003E341C">
              <w:tab/>
              <w:t>Incoming longwave radiation</w:t>
            </w:r>
            <w:r w:rsidRPr="003E341C">
              <w:tab/>
              <w:t xml:space="preserve">   </w:t>
            </w:r>
          </w:p>
          <w:p w14:paraId="54047A82" w14:textId="77777777" w:rsidR="009A23CD" w:rsidRPr="003E341C" w:rsidRDefault="009A23CD" w:rsidP="00DF3ACB">
            <w:pPr>
              <w:contextualSpacing/>
            </w:pPr>
            <w:r w:rsidRPr="003E341C">
              <w:t>15</w:t>
            </w:r>
            <w:r w:rsidRPr="003E341C">
              <w:tab/>
              <w:t>QnetOb(kJ/m2/hr)</w:t>
            </w:r>
            <w:r w:rsidRPr="003E341C">
              <w:tab/>
              <w:t>Observed net radiation</w:t>
            </w:r>
            <w:r w:rsidRPr="003E341C">
              <w:tab/>
              <w:t xml:space="preserve">   </w:t>
            </w:r>
          </w:p>
          <w:p w14:paraId="4ADCBA8C" w14:textId="77777777" w:rsidR="009A23CD" w:rsidRPr="003E341C" w:rsidRDefault="009A23CD" w:rsidP="00DF3ACB">
            <w:pPr>
              <w:contextualSpacing/>
            </w:pPr>
            <w:r w:rsidRPr="003E341C">
              <w:t>16</w:t>
            </w:r>
            <w:r w:rsidRPr="003E341C">
              <w:tab/>
              <w:t>Cos(Zen)</w:t>
            </w:r>
            <w:r w:rsidRPr="003E341C">
              <w:tab/>
              <w:t>Cos of solar zenith angle</w:t>
            </w:r>
            <w:r w:rsidRPr="003E341C">
              <w:tab/>
              <w:t xml:space="preserve">   </w:t>
            </w:r>
          </w:p>
          <w:p w14:paraId="10ED673A" w14:textId="77777777" w:rsidR="009A23CD" w:rsidRPr="003E341C" w:rsidRDefault="009A23CD" w:rsidP="00DF3ACB">
            <w:pPr>
              <w:contextualSpacing/>
            </w:pPr>
            <w:r w:rsidRPr="003E341C">
              <w:t>17</w:t>
            </w:r>
            <w:r w:rsidRPr="003E341C">
              <w:tab/>
              <w:t>Ub(kJ/m2)</w:t>
            </w:r>
            <w:r w:rsidRPr="003E341C">
              <w:tab/>
              <w:t>Energy content</w:t>
            </w:r>
            <w:r w:rsidRPr="003E341C">
              <w:tab/>
              <w:t xml:space="preserve">   </w:t>
            </w:r>
          </w:p>
          <w:p w14:paraId="7E9DD1CA" w14:textId="77777777" w:rsidR="009A23CD" w:rsidRPr="003E341C" w:rsidRDefault="009A23CD" w:rsidP="00DF3ACB">
            <w:pPr>
              <w:contextualSpacing/>
            </w:pPr>
            <w:r w:rsidRPr="003E341C">
              <w:t>18</w:t>
            </w:r>
            <w:r w:rsidRPr="003E341C">
              <w:tab/>
              <w:t>SWE(m)</w:t>
            </w:r>
            <w:r w:rsidRPr="003E341C">
              <w:tab/>
              <w:t>surface snow water equivalent</w:t>
            </w:r>
            <w:r w:rsidRPr="003E341C">
              <w:tab/>
              <w:t xml:space="preserve">   </w:t>
            </w:r>
          </w:p>
          <w:p w14:paraId="07863BA8" w14:textId="77777777" w:rsidR="009A23CD" w:rsidRPr="003E341C" w:rsidRDefault="009A23CD" w:rsidP="00DF3ACB">
            <w:pPr>
              <w:contextualSpacing/>
            </w:pPr>
            <w:r w:rsidRPr="003E341C">
              <w:t>19</w:t>
            </w:r>
            <w:r w:rsidRPr="003E341C">
              <w:tab/>
              <w:t>tausn</w:t>
            </w:r>
            <w:r w:rsidRPr="003E341C">
              <w:tab/>
              <w:t>Dimensionless age of the snow surface</w:t>
            </w:r>
            <w:r w:rsidRPr="003E341C">
              <w:tab/>
              <w:t xml:space="preserve">   </w:t>
            </w:r>
          </w:p>
          <w:p w14:paraId="43AB4684" w14:textId="77777777" w:rsidR="009A23CD" w:rsidRPr="003E341C" w:rsidRDefault="009A23CD" w:rsidP="00DF3ACB">
            <w:pPr>
              <w:contextualSpacing/>
            </w:pPr>
            <w:r w:rsidRPr="003E341C">
              <w:t>20</w:t>
            </w:r>
            <w:r w:rsidRPr="003E341C">
              <w:tab/>
              <w:t>Prain(m/hr)</w:t>
            </w:r>
            <w:r w:rsidRPr="003E341C">
              <w:tab/>
              <w:t>Precipitaion in the form of rain</w:t>
            </w:r>
            <w:r w:rsidRPr="003E341C">
              <w:tab/>
              <w:t xml:space="preserve">   </w:t>
            </w:r>
          </w:p>
          <w:p w14:paraId="1CBD0F6C" w14:textId="77777777" w:rsidR="009A23CD" w:rsidRPr="003E341C" w:rsidRDefault="009A23CD" w:rsidP="00DF3ACB">
            <w:pPr>
              <w:contextualSpacing/>
            </w:pPr>
            <w:r w:rsidRPr="003E341C">
              <w:lastRenderedPageBreak/>
              <w:t>21</w:t>
            </w:r>
            <w:r w:rsidRPr="003E341C">
              <w:tab/>
              <w:t>Psnow(m/hr)</w:t>
            </w:r>
            <w:r w:rsidRPr="003E341C">
              <w:tab/>
              <w:t>Precipitaion in the form of snow</w:t>
            </w:r>
            <w:r w:rsidRPr="003E341C">
              <w:tab/>
              <w:t xml:space="preserve">   </w:t>
            </w:r>
          </w:p>
          <w:p w14:paraId="1C055111" w14:textId="77777777" w:rsidR="009A23CD" w:rsidRPr="003E341C" w:rsidRDefault="009A23CD" w:rsidP="00DF3ACB">
            <w:pPr>
              <w:contextualSpacing/>
            </w:pPr>
            <w:r w:rsidRPr="003E341C">
              <w:t>22</w:t>
            </w:r>
            <w:r w:rsidRPr="003E341C">
              <w:tab/>
              <w:t>Albedo</w:t>
            </w:r>
            <w:r w:rsidRPr="003E341C">
              <w:tab/>
              <w:t xml:space="preserve">Albedo </w:t>
            </w:r>
            <w:r w:rsidRPr="003E341C">
              <w:tab/>
              <w:t xml:space="preserve">   </w:t>
            </w:r>
          </w:p>
          <w:p w14:paraId="1303C0CF" w14:textId="77777777" w:rsidR="009A23CD" w:rsidRPr="003E341C" w:rsidRDefault="009A23CD" w:rsidP="00DF3ACB">
            <w:pPr>
              <w:contextualSpacing/>
            </w:pPr>
            <w:r w:rsidRPr="003E341C">
              <w:t>23</w:t>
            </w:r>
            <w:r w:rsidRPr="003E341C">
              <w:tab/>
              <w:t>Qh(kJ/m2/hr)</w:t>
            </w:r>
            <w:r w:rsidRPr="003E341C">
              <w:tab/>
              <w:t>Surface Sensible heat flux</w:t>
            </w:r>
            <w:r w:rsidRPr="003E341C">
              <w:tab/>
              <w:t xml:space="preserve">   </w:t>
            </w:r>
          </w:p>
          <w:p w14:paraId="1208918E" w14:textId="77777777" w:rsidR="009A23CD" w:rsidRPr="003E341C" w:rsidRDefault="009A23CD" w:rsidP="00DF3ACB">
            <w:pPr>
              <w:contextualSpacing/>
            </w:pPr>
            <w:r w:rsidRPr="003E341C">
              <w:t>24</w:t>
            </w:r>
            <w:r w:rsidRPr="003E341C">
              <w:tab/>
              <w:t>Qe(kJ/m2/hr)</w:t>
            </w:r>
            <w:r w:rsidRPr="003E341C">
              <w:tab/>
              <w:t>Surface Latent heat flux</w:t>
            </w:r>
            <w:r w:rsidRPr="003E341C">
              <w:tab/>
              <w:t xml:space="preserve">   </w:t>
            </w:r>
          </w:p>
          <w:p w14:paraId="6DC4AB95" w14:textId="77777777" w:rsidR="009A23CD" w:rsidRPr="003E341C" w:rsidRDefault="009A23CD" w:rsidP="00DF3ACB">
            <w:pPr>
              <w:contextualSpacing/>
            </w:pPr>
            <w:r w:rsidRPr="003E341C">
              <w:t>25</w:t>
            </w:r>
            <w:r w:rsidRPr="003E341C">
              <w:tab/>
              <w:t>E(m)</w:t>
            </w:r>
            <w:r w:rsidRPr="003E341C">
              <w:tab/>
              <w:t>Surface sublimation</w:t>
            </w:r>
            <w:r w:rsidRPr="003E341C">
              <w:tab/>
              <w:t xml:space="preserve">   </w:t>
            </w:r>
          </w:p>
          <w:p w14:paraId="2CF75968" w14:textId="682FA151" w:rsidR="009A23CD" w:rsidRPr="003E341C" w:rsidRDefault="009A23CD" w:rsidP="00DF3ACB">
            <w:pPr>
              <w:contextualSpacing/>
            </w:pPr>
            <w:r w:rsidRPr="003E341C">
              <w:t>26</w:t>
            </w:r>
            <w:r w:rsidRPr="003E341C">
              <w:tab/>
            </w:r>
            <w:r w:rsidR="00C25761" w:rsidRPr="003E341C">
              <w:t xml:space="preserve">SWIT </w:t>
            </w:r>
            <w:r w:rsidRPr="003E341C">
              <w:t>(m/hr)</w:t>
            </w:r>
            <w:r w:rsidRPr="003E341C">
              <w:tab/>
            </w:r>
            <w:r w:rsidR="00857AE0" w:rsidRPr="003E341C">
              <w:t xml:space="preserve">Total outflow </w:t>
            </w:r>
            <w:r w:rsidRPr="003E341C">
              <w:tab/>
              <w:t xml:space="preserve">   </w:t>
            </w:r>
          </w:p>
          <w:p w14:paraId="282DC260" w14:textId="77777777" w:rsidR="009A23CD" w:rsidRPr="003E341C" w:rsidRDefault="009A23CD" w:rsidP="00DF3ACB">
            <w:pPr>
              <w:contextualSpacing/>
            </w:pPr>
            <w:r w:rsidRPr="003E341C">
              <w:t>27</w:t>
            </w:r>
            <w:r w:rsidRPr="003E341C">
              <w:tab/>
              <w:t>Qm(kJ/m2/hr)</w:t>
            </w:r>
            <w:r w:rsidRPr="003E341C">
              <w:tab/>
              <w:t>Surface melt energy</w:t>
            </w:r>
            <w:r w:rsidRPr="003E341C">
              <w:tab/>
              <w:t xml:space="preserve">   </w:t>
            </w:r>
          </w:p>
          <w:p w14:paraId="7E869D4F" w14:textId="77777777" w:rsidR="009A23CD" w:rsidRPr="003E341C" w:rsidRDefault="009A23CD" w:rsidP="00DF3ACB">
            <w:pPr>
              <w:contextualSpacing/>
            </w:pPr>
            <w:r w:rsidRPr="003E341C">
              <w:t>28</w:t>
            </w:r>
            <w:r w:rsidRPr="003E341C">
              <w:tab/>
              <w:t>Q(kJ/m2/hr)</w:t>
            </w:r>
            <w:r w:rsidRPr="003E341C">
              <w:tab/>
              <w:t>Net surface energy exchange</w:t>
            </w:r>
            <w:r w:rsidRPr="003E341C">
              <w:tab/>
              <w:t xml:space="preserve">   </w:t>
            </w:r>
          </w:p>
          <w:p w14:paraId="0D4DE7FF" w14:textId="77777777" w:rsidR="009A23CD" w:rsidRPr="003E341C" w:rsidRDefault="009A23CD" w:rsidP="00DF3ACB">
            <w:pPr>
              <w:contextualSpacing/>
            </w:pPr>
            <w:r w:rsidRPr="003E341C">
              <w:t>29</w:t>
            </w:r>
            <w:r w:rsidRPr="003E341C">
              <w:tab/>
              <w:t>dM/dt(m/hr)</w:t>
            </w:r>
            <w:r w:rsidRPr="003E341C">
              <w:tab/>
              <w:t>Net surface mass exchange</w:t>
            </w:r>
            <w:r w:rsidRPr="003E341C">
              <w:tab/>
              <w:t xml:space="preserve">   </w:t>
            </w:r>
          </w:p>
          <w:p w14:paraId="00C9E4B4" w14:textId="77777777" w:rsidR="009A23CD" w:rsidRPr="003E341C" w:rsidRDefault="009A23CD" w:rsidP="00DF3ACB">
            <w:pPr>
              <w:contextualSpacing/>
            </w:pPr>
            <w:r w:rsidRPr="003E341C">
              <w:t>30</w:t>
            </w:r>
            <w:r w:rsidRPr="003E341C">
              <w:tab/>
              <w:t>Tave(C)</w:t>
            </w:r>
            <w:r w:rsidRPr="003E341C">
              <w:tab/>
              <w:t>Average snow temperature</w:t>
            </w:r>
            <w:r w:rsidRPr="003E341C">
              <w:tab/>
              <w:t xml:space="preserve">   </w:t>
            </w:r>
          </w:p>
          <w:p w14:paraId="5C57704E" w14:textId="77777777" w:rsidR="009A23CD" w:rsidRPr="003E341C" w:rsidRDefault="009A23CD" w:rsidP="00DF3ACB">
            <w:pPr>
              <w:contextualSpacing/>
            </w:pPr>
            <w:r w:rsidRPr="003E341C">
              <w:t>31</w:t>
            </w:r>
            <w:r w:rsidRPr="003E341C">
              <w:tab/>
              <w:t>Ts(C)</w:t>
            </w:r>
            <w:r w:rsidRPr="003E341C">
              <w:tab/>
              <w:t>Surface snow temperature</w:t>
            </w:r>
            <w:r w:rsidRPr="003E341C">
              <w:tab/>
              <w:t xml:space="preserve">   </w:t>
            </w:r>
          </w:p>
          <w:p w14:paraId="217C52E8" w14:textId="77777777" w:rsidR="009A23CD" w:rsidRPr="003E341C" w:rsidRDefault="009A23CD" w:rsidP="00DF3ACB">
            <w:pPr>
              <w:contextualSpacing/>
            </w:pPr>
            <w:r w:rsidRPr="003E341C">
              <w:t>32</w:t>
            </w:r>
            <w:r w:rsidRPr="003E341C">
              <w:tab/>
              <w:t>CumP(m)</w:t>
            </w:r>
            <w:r w:rsidRPr="003E341C">
              <w:tab/>
              <w:t>Cumulative precipitation</w:t>
            </w:r>
            <w:r w:rsidRPr="003E341C">
              <w:tab/>
              <w:t xml:space="preserve">   </w:t>
            </w:r>
          </w:p>
          <w:p w14:paraId="398542CF" w14:textId="77777777" w:rsidR="009A23CD" w:rsidRPr="003E341C" w:rsidRDefault="009A23CD" w:rsidP="00DF3ACB">
            <w:pPr>
              <w:contextualSpacing/>
            </w:pPr>
            <w:r w:rsidRPr="003E341C">
              <w:t>33</w:t>
            </w:r>
            <w:r w:rsidRPr="003E341C">
              <w:tab/>
              <w:t>CumE(m)</w:t>
            </w:r>
            <w:r w:rsidRPr="003E341C">
              <w:tab/>
              <w:t xml:space="preserve">Cumulative surface sublimation </w:t>
            </w:r>
            <w:r w:rsidRPr="003E341C">
              <w:tab/>
              <w:t xml:space="preserve">   </w:t>
            </w:r>
          </w:p>
          <w:p w14:paraId="4860BF56" w14:textId="77777777" w:rsidR="009A23CD" w:rsidRPr="003E341C" w:rsidRDefault="009A23CD" w:rsidP="00DF3ACB">
            <w:pPr>
              <w:contextualSpacing/>
            </w:pPr>
            <w:r w:rsidRPr="003E341C">
              <w:t>34</w:t>
            </w:r>
            <w:r w:rsidRPr="003E341C">
              <w:tab/>
              <w:t>CumMelt(m)</w:t>
            </w:r>
            <w:r w:rsidRPr="003E341C">
              <w:tab/>
              <w:t>Cumulative surface melt</w:t>
            </w:r>
            <w:r w:rsidRPr="003E341C">
              <w:tab/>
              <w:t xml:space="preserve">   </w:t>
            </w:r>
          </w:p>
          <w:p w14:paraId="429932AA" w14:textId="77777777" w:rsidR="009A23CD" w:rsidRPr="003E341C" w:rsidRDefault="009A23CD" w:rsidP="00DF3ACB">
            <w:pPr>
              <w:contextualSpacing/>
            </w:pPr>
            <w:r w:rsidRPr="003E341C">
              <w:t>35</w:t>
            </w:r>
            <w:r w:rsidRPr="003E341C">
              <w:tab/>
              <w:t>NetRads(kJ/m2/hr)</w:t>
            </w:r>
            <w:r w:rsidRPr="003E341C">
              <w:tab/>
              <w:t>Modeled surface net radiation</w:t>
            </w:r>
            <w:r w:rsidRPr="003E341C">
              <w:tab/>
              <w:t xml:space="preserve">   </w:t>
            </w:r>
          </w:p>
          <w:p w14:paraId="0A39773B" w14:textId="77777777" w:rsidR="009A23CD" w:rsidRPr="003E341C" w:rsidRDefault="009A23CD" w:rsidP="00DF3ACB">
            <w:pPr>
              <w:contextualSpacing/>
            </w:pPr>
            <w:r w:rsidRPr="003E341C">
              <w:t>36</w:t>
            </w:r>
            <w:r w:rsidRPr="003E341C">
              <w:tab/>
              <w:t>Smelt(m/hr)</w:t>
            </w:r>
            <w:r w:rsidRPr="003E341C">
              <w:tab/>
              <w:t>Melt generated at surface</w:t>
            </w:r>
            <w:r w:rsidRPr="003E341C">
              <w:tab/>
              <w:t xml:space="preserve">   </w:t>
            </w:r>
          </w:p>
          <w:p w14:paraId="599FD33F" w14:textId="77777777" w:rsidR="009A23CD" w:rsidRPr="003E341C" w:rsidRDefault="009A23CD" w:rsidP="00DF3ACB">
            <w:pPr>
              <w:contextualSpacing/>
            </w:pPr>
            <w:r w:rsidRPr="003E341C">
              <w:t>37</w:t>
            </w:r>
            <w:r w:rsidRPr="003E341C">
              <w:tab/>
              <w:t>refDep(m)</w:t>
            </w:r>
            <w:r w:rsidRPr="003E341C">
              <w:tab/>
              <w:t>Depth of penetration of top refreezing front</w:t>
            </w:r>
            <w:r w:rsidRPr="003E341C">
              <w:tab/>
              <w:t xml:space="preserve">   </w:t>
            </w:r>
          </w:p>
          <w:p w14:paraId="6377F64B" w14:textId="77777777" w:rsidR="009A23CD" w:rsidRPr="003E341C" w:rsidRDefault="009A23CD" w:rsidP="00DF3ACB">
            <w:pPr>
              <w:contextualSpacing/>
            </w:pPr>
            <w:r w:rsidRPr="003E341C">
              <w:t>38</w:t>
            </w:r>
            <w:r w:rsidRPr="003E341C">
              <w:tab/>
              <w:t>totRefDep(m)</w:t>
            </w:r>
            <w:r w:rsidRPr="003E341C">
              <w:tab/>
              <w:t>Total depth of refreezing (see You dissertation)</w:t>
            </w:r>
            <w:r w:rsidRPr="003E341C">
              <w:tab/>
              <w:t xml:space="preserve">   </w:t>
            </w:r>
          </w:p>
          <w:p w14:paraId="0C30965B" w14:textId="77777777" w:rsidR="009A23CD" w:rsidRPr="003E341C" w:rsidRDefault="009A23CD" w:rsidP="00DF3ACB">
            <w:pPr>
              <w:contextualSpacing/>
            </w:pPr>
            <w:r w:rsidRPr="003E341C">
              <w:t>39</w:t>
            </w:r>
            <w:r w:rsidRPr="003E341C">
              <w:tab/>
              <w:t>Cf</w:t>
            </w:r>
            <w:r w:rsidRPr="003E341C">
              <w:tab/>
              <w:t>Cloudiness fraction</w:t>
            </w:r>
            <w:r w:rsidRPr="003E341C">
              <w:tab/>
              <w:t xml:space="preserve">   </w:t>
            </w:r>
          </w:p>
          <w:p w14:paraId="3F04E53E" w14:textId="77777777" w:rsidR="009A23CD" w:rsidRPr="003E341C" w:rsidRDefault="009A23CD" w:rsidP="00DF3ACB">
            <w:pPr>
              <w:contextualSpacing/>
            </w:pPr>
            <w:r w:rsidRPr="003E341C">
              <w:t>40</w:t>
            </w:r>
            <w:r w:rsidRPr="003E341C">
              <w:tab/>
              <w:t>Taufb</w:t>
            </w:r>
            <w:r w:rsidRPr="003E341C">
              <w:tab/>
              <w:t>Direct solar radiation fraction</w:t>
            </w:r>
            <w:r w:rsidRPr="003E341C">
              <w:tab/>
              <w:t xml:space="preserve">   </w:t>
            </w:r>
          </w:p>
          <w:p w14:paraId="39DB609A" w14:textId="77777777" w:rsidR="009A23CD" w:rsidRPr="003E341C" w:rsidRDefault="009A23CD" w:rsidP="00DF3ACB">
            <w:pPr>
              <w:contextualSpacing/>
            </w:pPr>
            <w:r w:rsidRPr="003E341C">
              <w:t>41</w:t>
            </w:r>
            <w:r w:rsidRPr="003E341C">
              <w:tab/>
              <w:t>Taufd</w:t>
            </w:r>
            <w:r w:rsidRPr="003E341C">
              <w:tab/>
              <w:t>Diffuse solar radiation fraction</w:t>
            </w:r>
            <w:r w:rsidRPr="003E341C">
              <w:tab/>
              <w:t xml:space="preserve">   </w:t>
            </w:r>
          </w:p>
          <w:p w14:paraId="3015CF0F" w14:textId="77777777" w:rsidR="009A23CD" w:rsidRPr="003E341C" w:rsidRDefault="009A23CD" w:rsidP="00DF3ACB">
            <w:pPr>
              <w:contextualSpacing/>
            </w:pPr>
            <w:r w:rsidRPr="003E341C">
              <w:t>42</w:t>
            </w:r>
            <w:r w:rsidRPr="003E341C">
              <w:tab/>
              <w:t>Qsib</w:t>
            </w:r>
            <w:r w:rsidRPr="003E341C">
              <w:tab/>
              <w:t xml:space="preserve">Direct solar radiation  </w:t>
            </w:r>
            <w:r w:rsidRPr="003E341C">
              <w:tab/>
              <w:t xml:space="preserve">   </w:t>
            </w:r>
          </w:p>
          <w:p w14:paraId="4FB5477E" w14:textId="77777777" w:rsidR="009A23CD" w:rsidRPr="003E341C" w:rsidRDefault="009A23CD" w:rsidP="00DF3ACB">
            <w:pPr>
              <w:contextualSpacing/>
            </w:pPr>
            <w:r w:rsidRPr="003E341C">
              <w:t>43</w:t>
            </w:r>
            <w:r w:rsidRPr="003E341C">
              <w:tab/>
              <w:t>Qsid</w:t>
            </w:r>
            <w:r w:rsidRPr="003E341C">
              <w:tab/>
              <w:t xml:space="preserve">Diffuse solar radiation  </w:t>
            </w:r>
            <w:r w:rsidRPr="003E341C">
              <w:tab/>
              <w:t xml:space="preserve">   </w:t>
            </w:r>
          </w:p>
          <w:p w14:paraId="78848CD4" w14:textId="77777777" w:rsidR="009A23CD" w:rsidRPr="003E341C" w:rsidRDefault="009A23CD" w:rsidP="00DF3ACB">
            <w:pPr>
              <w:contextualSpacing/>
            </w:pPr>
            <w:r w:rsidRPr="003E341C">
              <w:t>44</w:t>
            </w:r>
            <w:r w:rsidRPr="003E341C">
              <w:tab/>
              <w:t>Taub</w:t>
            </w:r>
            <w:r w:rsidRPr="003E341C">
              <w:tab/>
              <w:t>Direct solar radiation canopy transmission fraction</w:t>
            </w:r>
            <w:r w:rsidRPr="003E341C">
              <w:tab/>
              <w:t xml:space="preserve">   </w:t>
            </w:r>
          </w:p>
          <w:p w14:paraId="101B9BFA" w14:textId="77777777" w:rsidR="009A23CD" w:rsidRPr="003E341C" w:rsidRDefault="009A23CD" w:rsidP="00DF3ACB">
            <w:pPr>
              <w:contextualSpacing/>
            </w:pPr>
            <w:r w:rsidRPr="003E341C">
              <w:t>45</w:t>
            </w:r>
            <w:r w:rsidRPr="003E341C">
              <w:tab/>
              <w:t>Taud</w:t>
            </w:r>
            <w:r w:rsidRPr="003E341C">
              <w:tab/>
              <w:t>Diffuse solar radiation canopy transmission fraction</w:t>
            </w:r>
            <w:r w:rsidRPr="003E341C">
              <w:tab/>
              <w:t xml:space="preserve">   </w:t>
            </w:r>
          </w:p>
          <w:p w14:paraId="0E3B7C26" w14:textId="77777777" w:rsidR="009A23CD" w:rsidRPr="003E341C" w:rsidRDefault="009A23CD" w:rsidP="00DF3ACB">
            <w:pPr>
              <w:contextualSpacing/>
            </w:pPr>
            <w:r w:rsidRPr="003E341C">
              <w:t>46</w:t>
            </w:r>
            <w:r w:rsidRPr="003E341C">
              <w:tab/>
              <w:t>Qsns(kJ/m2/hr)</w:t>
            </w:r>
            <w:r w:rsidRPr="003E341C">
              <w:tab/>
              <w:t>Solar radiation absorbed at surface</w:t>
            </w:r>
            <w:r w:rsidRPr="003E341C">
              <w:tab/>
              <w:t xml:space="preserve">   </w:t>
            </w:r>
          </w:p>
          <w:p w14:paraId="1B16655F" w14:textId="77777777" w:rsidR="009A23CD" w:rsidRPr="003E341C" w:rsidRDefault="009A23CD" w:rsidP="00DF3ACB">
            <w:pPr>
              <w:contextualSpacing/>
            </w:pPr>
            <w:r w:rsidRPr="003E341C">
              <w:t>47</w:t>
            </w:r>
            <w:r w:rsidRPr="003E341C">
              <w:tab/>
              <w:t>Qsnc(kJ/m2/hr)</w:t>
            </w:r>
            <w:r w:rsidRPr="003E341C">
              <w:tab/>
              <w:t>Solar radiation absorbed in canopy</w:t>
            </w:r>
            <w:r w:rsidRPr="003E341C">
              <w:tab/>
              <w:t xml:space="preserve">   </w:t>
            </w:r>
          </w:p>
          <w:p w14:paraId="453B9D64" w14:textId="77777777" w:rsidR="009A23CD" w:rsidRPr="003E341C" w:rsidRDefault="009A23CD" w:rsidP="00DF3ACB">
            <w:pPr>
              <w:contextualSpacing/>
            </w:pPr>
            <w:r w:rsidRPr="003E341C">
              <w:t>48</w:t>
            </w:r>
            <w:r w:rsidRPr="003E341C">
              <w:tab/>
              <w:t>Qlns(kJ/m2/hr)</w:t>
            </w:r>
            <w:r w:rsidRPr="003E341C">
              <w:tab/>
              <w:t>Longwave radiation absorbed at surface</w:t>
            </w:r>
            <w:r w:rsidRPr="003E341C">
              <w:tab/>
              <w:t xml:space="preserve">   </w:t>
            </w:r>
          </w:p>
          <w:p w14:paraId="1B11E1CB" w14:textId="77777777" w:rsidR="009A23CD" w:rsidRPr="003E341C" w:rsidRDefault="009A23CD" w:rsidP="00DF3ACB">
            <w:pPr>
              <w:contextualSpacing/>
            </w:pPr>
            <w:r w:rsidRPr="003E341C">
              <w:t>49</w:t>
            </w:r>
            <w:r w:rsidRPr="003E341C">
              <w:tab/>
              <w:t>Qlnc(kJ/m2/hr)</w:t>
            </w:r>
            <w:r w:rsidRPr="003E341C">
              <w:tab/>
              <w:t>Longwave radiation absorbed in canopy</w:t>
            </w:r>
            <w:r w:rsidRPr="003E341C">
              <w:tab/>
              <w:t xml:space="preserve">   </w:t>
            </w:r>
          </w:p>
          <w:p w14:paraId="3BC0268A" w14:textId="07FAB8B7" w:rsidR="009A23CD" w:rsidRPr="003E341C" w:rsidRDefault="009A23CD" w:rsidP="00DF3ACB">
            <w:pPr>
              <w:contextualSpacing/>
            </w:pPr>
            <w:r w:rsidRPr="003E341C">
              <w:t>50</w:t>
            </w:r>
            <w:r w:rsidRPr="003E341C">
              <w:tab/>
              <w:t>Vz(m/s)</w:t>
            </w:r>
            <w:r w:rsidRPr="003E341C">
              <w:tab/>
              <w:t>Modeled wind beneath canopy</w:t>
            </w:r>
            <w:r w:rsidRPr="003E341C">
              <w:tab/>
              <w:t xml:space="preserve">   </w:t>
            </w:r>
            <w:r w:rsidRPr="00E04F3B">
              <w:tab/>
              <w:t xml:space="preserve">   </w:t>
            </w:r>
          </w:p>
          <w:p w14:paraId="55933FB8" w14:textId="5B1956B8" w:rsidR="009A23CD" w:rsidRPr="003E341C" w:rsidRDefault="0003449E" w:rsidP="00DF3ACB">
            <w:pPr>
              <w:contextualSpacing/>
            </w:pPr>
            <w:r w:rsidRPr="00E04F3B">
              <w:t>51</w:t>
            </w:r>
            <w:r w:rsidR="009A23CD" w:rsidRPr="003E341C">
              <w:tab/>
              <w:t>Inmax(m)</w:t>
            </w:r>
            <w:r w:rsidR="009A23CD" w:rsidRPr="003E341C">
              <w:tab/>
              <w:t>Canopy snow interception capacity</w:t>
            </w:r>
            <w:r w:rsidR="009A23CD" w:rsidRPr="003E341C">
              <w:tab/>
              <w:t xml:space="preserve">   </w:t>
            </w:r>
          </w:p>
          <w:p w14:paraId="0D00498B" w14:textId="7620B612" w:rsidR="009A23CD" w:rsidRPr="003E341C" w:rsidRDefault="0003449E" w:rsidP="00DF3ACB">
            <w:pPr>
              <w:contextualSpacing/>
            </w:pPr>
            <w:r w:rsidRPr="00E04F3B">
              <w:t>52</w:t>
            </w:r>
            <w:r w:rsidR="009A23CD" w:rsidRPr="003E341C">
              <w:tab/>
              <w:t>int(m/h)</w:t>
            </w:r>
            <w:r w:rsidR="009A23CD" w:rsidRPr="003E341C">
              <w:tab/>
              <w:t xml:space="preserve">Canopy snow interception </w:t>
            </w:r>
            <w:r w:rsidR="009A23CD" w:rsidRPr="003E341C">
              <w:tab/>
              <w:t xml:space="preserve">   </w:t>
            </w:r>
          </w:p>
          <w:p w14:paraId="5F1208D9" w14:textId="5FF5B996" w:rsidR="009A23CD" w:rsidRPr="003E341C" w:rsidRDefault="0003449E" w:rsidP="00DF3ACB">
            <w:pPr>
              <w:contextualSpacing/>
            </w:pPr>
            <w:r w:rsidRPr="00E04F3B">
              <w:t>53</w:t>
            </w:r>
            <w:r w:rsidR="009A23CD" w:rsidRPr="003E341C">
              <w:tab/>
              <w:t>ieff(m/hr)</w:t>
            </w:r>
            <w:r w:rsidR="009A23CD" w:rsidRPr="003E341C">
              <w:tab/>
              <w:t>Fraction of precipitation intercepted (interception efficiency)</w:t>
            </w:r>
          </w:p>
          <w:p w14:paraId="51EA653E" w14:textId="70DDA2A8" w:rsidR="009A23CD" w:rsidRPr="003E341C" w:rsidRDefault="0003449E" w:rsidP="00DF3ACB">
            <w:pPr>
              <w:contextualSpacing/>
            </w:pPr>
            <w:r w:rsidRPr="00E04F3B">
              <w:t>54</w:t>
            </w:r>
            <w:r w:rsidR="009A23CD" w:rsidRPr="003E341C">
              <w:tab/>
              <w:t>Ur(m/hr)</w:t>
            </w:r>
            <w:r w:rsidR="009A23CD" w:rsidRPr="003E341C">
              <w:tab/>
              <w:t>Canopy mass unloading</w:t>
            </w:r>
            <w:r w:rsidR="009A23CD" w:rsidRPr="003E341C">
              <w:tab/>
              <w:t xml:space="preserve">   </w:t>
            </w:r>
          </w:p>
          <w:p w14:paraId="283AD165" w14:textId="01B5E7D8" w:rsidR="009A23CD" w:rsidRPr="003E341C" w:rsidRDefault="0003449E" w:rsidP="00DF3ACB">
            <w:pPr>
              <w:contextualSpacing/>
            </w:pPr>
            <w:r w:rsidRPr="00E04F3B">
              <w:t>55</w:t>
            </w:r>
            <w:r w:rsidR="009A23CD" w:rsidRPr="003E341C">
              <w:tab/>
              <w:t>SWEc(m)</w:t>
            </w:r>
            <w:r w:rsidR="009A23CD" w:rsidRPr="003E341C">
              <w:tab/>
              <w:t>Canopy snow water equivalent</w:t>
            </w:r>
            <w:r w:rsidR="009A23CD" w:rsidRPr="003E341C">
              <w:tab/>
              <w:t xml:space="preserve">   </w:t>
            </w:r>
          </w:p>
          <w:p w14:paraId="737FC94F" w14:textId="3A8BF0A8" w:rsidR="009A23CD" w:rsidRPr="003E341C" w:rsidRDefault="0003449E" w:rsidP="00DF3ACB">
            <w:pPr>
              <w:contextualSpacing/>
            </w:pPr>
            <w:r w:rsidRPr="00E04F3B">
              <w:t>56</w:t>
            </w:r>
            <w:r w:rsidR="009A23CD" w:rsidRPr="003E341C">
              <w:tab/>
              <w:t>Tc(C)</w:t>
            </w:r>
            <w:r w:rsidR="009A23CD" w:rsidRPr="003E341C">
              <w:tab/>
              <w:t>Canopy temperature</w:t>
            </w:r>
            <w:r w:rsidR="009A23CD" w:rsidRPr="003E341C">
              <w:tab/>
              <w:t xml:space="preserve">   </w:t>
            </w:r>
          </w:p>
          <w:p w14:paraId="085ACFB1" w14:textId="259C36CD" w:rsidR="009A23CD" w:rsidRPr="003E341C" w:rsidRDefault="0003449E" w:rsidP="00DF3ACB">
            <w:pPr>
              <w:contextualSpacing/>
            </w:pPr>
            <w:r w:rsidRPr="00E04F3B">
              <w:t>57</w:t>
            </w:r>
            <w:r w:rsidR="009A23CD" w:rsidRPr="003E341C">
              <w:tab/>
              <w:t>Tac(C)</w:t>
            </w:r>
            <w:r w:rsidR="009A23CD" w:rsidRPr="003E341C">
              <w:tab/>
              <w:t>Air temperature within canopy</w:t>
            </w:r>
            <w:r w:rsidR="009A23CD" w:rsidRPr="003E341C">
              <w:tab/>
              <w:t xml:space="preserve">   </w:t>
            </w:r>
          </w:p>
          <w:p w14:paraId="1EDE73AC" w14:textId="74EF11D0" w:rsidR="009A23CD" w:rsidRPr="003E341C" w:rsidRDefault="0003449E" w:rsidP="00DF3ACB">
            <w:pPr>
              <w:contextualSpacing/>
            </w:pPr>
            <w:r w:rsidRPr="00E04F3B">
              <w:t>58</w:t>
            </w:r>
            <w:r w:rsidR="009A23CD" w:rsidRPr="003E341C">
              <w:tab/>
              <w:t>QHc(kJ/m2/hr)</w:t>
            </w:r>
            <w:r w:rsidR="009A23CD" w:rsidRPr="003E341C">
              <w:tab/>
              <w:t>Canopy sensible heat flux</w:t>
            </w:r>
            <w:r w:rsidR="009A23CD" w:rsidRPr="003E341C">
              <w:tab/>
              <w:t xml:space="preserve">   </w:t>
            </w:r>
          </w:p>
          <w:p w14:paraId="57085411" w14:textId="128B5360" w:rsidR="009A23CD" w:rsidRPr="003E341C" w:rsidRDefault="0003449E" w:rsidP="00DF3ACB">
            <w:pPr>
              <w:contextualSpacing/>
            </w:pPr>
            <w:r w:rsidRPr="00E04F3B">
              <w:t>59</w:t>
            </w:r>
            <w:r w:rsidR="009A23CD" w:rsidRPr="003E341C">
              <w:tab/>
              <w:t>QEc(kJ/m2/hr)</w:t>
            </w:r>
            <w:r w:rsidR="009A23CD" w:rsidRPr="003E341C">
              <w:tab/>
              <w:t>Canopy latent heat flux</w:t>
            </w:r>
            <w:r w:rsidR="009A23CD" w:rsidRPr="003E341C">
              <w:tab/>
              <w:t xml:space="preserve">   </w:t>
            </w:r>
          </w:p>
          <w:p w14:paraId="758DEE0F" w14:textId="060A3244" w:rsidR="009A23CD" w:rsidRPr="003E341C" w:rsidRDefault="0003449E" w:rsidP="00DF3ACB">
            <w:pPr>
              <w:contextualSpacing/>
            </w:pPr>
            <w:r w:rsidRPr="00E04F3B">
              <w:t>60</w:t>
            </w:r>
            <w:r w:rsidR="009A23CD" w:rsidRPr="003E341C">
              <w:tab/>
              <w:t>Ec(m/hr)</w:t>
            </w:r>
            <w:r w:rsidR="009A23CD" w:rsidRPr="003E341C">
              <w:tab/>
              <w:t>Canopy sublimation</w:t>
            </w:r>
            <w:r w:rsidR="009A23CD" w:rsidRPr="003E341C">
              <w:tab/>
              <w:t xml:space="preserve">   </w:t>
            </w:r>
          </w:p>
          <w:p w14:paraId="60F2A624" w14:textId="50370A82" w:rsidR="009A23CD" w:rsidRPr="003E341C" w:rsidRDefault="0003449E" w:rsidP="00DF3ACB">
            <w:pPr>
              <w:contextualSpacing/>
            </w:pPr>
            <w:r w:rsidRPr="00E04F3B">
              <w:t>61</w:t>
            </w:r>
            <w:r w:rsidR="009A23CD" w:rsidRPr="003E341C">
              <w:tab/>
              <w:t>Qpc(kJ/m2/hr)</w:t>
            </w:r>
            <w:r w:rsidR="009A23CD" w:rsidRPr="003E341C">
              <w:tab/>
              <w:t>Precipitaiton energy advected to canopy</w:t>
            </w:r>
            <w:r w:rsidR="009A23CD" w:rsidRPr="003E341C">
              <w:tab/>
              <w:t xml:space="preserve">   </w:t>
            </w:r>
          </w:p>
          <w:p w14:paraId="57DC941C" w14:textId="6A9AF2B8" w:rsidR="009A23CD" w:rsidRPr="003E341C" w:rsidRDefault="0003449E" w:rsidP="00DF3ACB">
            <w:pPr>
              <w:contextualSpacing/>
            </w:pPr>
            <w:r w:rsidRPr="00E04F3B">
              <w:t>62</w:t>
            </w:r>
            <w:r w:rsidR="009A23CD" w:rsidRPr="003E341C">
              <w:tab/>
              <w:t>Qmc(kJ/m2/hr)</w:t>
            </w:r>
            <w:r w:rsidR="009A23CD" w:rsidRPr="003E341C">
              <w:tab/>
              <w:t>Canopy melt energy</w:t>
            </w:r>
            <w:r w:rsidR="009A23CD" w:rsidRPr="003E341C">
              <w:tab/>
              <w:t xml:space="preserve">   </w:t>
            </w:r>
          </w:p>
          <w:p w14:paraId="442AD8A1" w14:textId="555E6059" w:rsidR="009A23CD" w:rsidRPr="003E341C" w:rsidRDefault="0003449E" w:rsidP="00DF3ACB">
            <w:pPr>
              <w:contextualSpacing/>
            </w:pPr>
            <w:r w:rsidRPr="00E04F3B">
              <w:t>63</w:t>
            </w:r>
            <w:r w:rsidR="009A23CD" w:rsidRPr="003E341C">
              <w:tab/>
              <w:t>Mc(m/hr)</w:t>
            </w:r>
            <w:r w:rsidR="009A23CD" w:rsidRPr="003E341C">
              <w:tab/>
              <w:t>Melt from canopy</w:t>
            </w:r>
            <w:r w:rsidR="009A23CD" w:rsidRPr="003E341C">
              <w:tab/>
              <w:t xml:space="preserve">   </w:t>
            </w:r>
          </w:p>
          <w:p w14:paraId="616219B9" w14:textId="20A31891" w:rsidR="00FA0C30" w:rsidRPr="003E341C" w:rsidRDefault="0003449E" w:rsidP="00DF3ACB">
            <w:pPr>
              <w:contextualSpacing/>
            </w:pPr>
            <w:r w:rsidRPr="00E04F3B">
              <w:t>64</w:t>
            </w:r>
            <w:r w:rsidR="009A23CD" w:rsidRPr="003E341C">
              <w:tab/>
              <w:t>FMc(m/hr)</w:t>
            </w:r>
            <w:r w:rsidR="009A23CD" w:rsidRPr="003E341C">
              <w:tab/>
              <w:t>Net canopy energy exchange</w:t>
            </w:r>
          </w:p>
          <w:p w14:paraId="689181CD" w14:textId="2BF22B2C" w:rsidR="00F0209A" w:rsidRPr="003E341C" w:rsidRDefault="0003449E" w:rsidP="00DF3ACB">
            <w:pPr>
              <w:contextualSpacing/>
            </w:pPr>
            <w:r w:rsidRPr="00E04F3B">
              <w:t>65</w:t>
            </w:r>
            <w:r w:rsidR="00F0209A" w:rsidRPr="003E341C">
              <w:tab/>
              <w:t>MassError(m)</w:t>
            </w:r>
            <w:r w:rsidR="00F0209A" w:rsidRPr="003E341C">
              <w:tab/>
              <w:t>Mass balance closure error</w:t>
            </w:r>
          </w:p>
          <w:p w14:paraId="7B8CAC28" w14:textId="046F0F2E" w:rsidR="00C25761" w:rsidRPr="003E341C" w:rsidRDefault="0003449E" w:rsidP="00DF3ACB">
            <w:pPr>
              <w:contextualSpacing/>
            </w:pPr>
            <w:r w:rsidRPr="00E04F3B">
              <w:lastRenderedPageBreak/>
              <w:t>66</w:t>
            </w:r>
            <w:r w:rsidR="00653B9C" w:rsidRPr="003E341C">
              <w:tab/>
              <w:t>SWIGM</w:t>
            </w:r>
            <w:r w:rsidR="00FA0C30" w:rsidRPr="003E341C">
              <w:t xml:space="preserve"> (m</w:t>
            </w:r>
            <w:r w:rsidR="00653B9C" w:rsidRPr="003E341C">
              <w:t>/hr</w:t>
            </w:r>
            <w:r w:rsidR="00FA0C30" w:rsidRPr="003E341C">
              <w:t>)</w:t>
            </w:r>
            <w:r w:rsidR="00653B9C" w:rsidRPr="003E341C">
              <w:tab/>
              <w:t xml:space="preserve">Glacier melt outflow </w:t>
            </w:r>
          </w:p>
          <w:p w14:paraId="5EB57749" w14:textId="33A6032C" w:rsidR="00C25761" w:rsidRPr="003E341C" w:rsidRDefault="0003449E" w:rsidP="00DF3ACB">
            <w:pPr>
              <w:autoSpaceDE w:val="0"/>
              <w:autoSpaceDN w:val="0"/>
              <w:adjustRightInd w:val="0"/>
              <w:contextualSpacing/>
            </w:pPr>
            <w:r w:rsidRPr="00E04F3B">
              <w:t>67</w:t>
            </w:r>
            <w:r w:rsidR="00653B9C" w:rsidRPr="003E341C">
              <w:tab/>
            </w:r>
            <w:r w:rsidR="00C25761" w:rsidRPr="003E341C">
              <w:t>SWIR</w:t>
            </w:r>
            <w:r w:rsidR="00653B9C" w:rsidRPr="003E341C">
              <w:t xml:space="preserve"> (m/hr)</w:t>
            </w:r>
            <w:r w:rsidR="00653B9C" w:rsidRPr="003E341C">
              <w:tab/>
            </w:r>
            <w:r w:rsidR="00C25761" w:rsidRPr="003E341C">
              <w:t>Rainfall outflow</w:t>
            </w:r>
          </w:p>
          <w:p w14:paraId="6E95F6F1" w14:textId="02D46FF4" w:rsidR="009A23CD" w:rsidRPr="003E341C" w:rsidRDefault="0003449E" w:rsidP="00DF3ACB">
            <w:pPr>
              <w:autoSpaceDE w:val="0"/>
              <w:autoSpaceDN w:val="0"/>
              <w:adjustRightInd w:val="0"/>
              <w:contextualSpacing/>
            </w:pPr>
            <w:r w:rsidRPr="00E04F3B">
              <w:t>68</w:t>
            </w:r>
            <w:r w:rsidR="00653B9C" w:rsidRPr="003E341C">
              <w:tab/>
            </w:r>
            <w:r w:rsidR="00C25761" w:rsidRPr="003E341C">
              <w:t>SWISM</w:t>
            </w:r>
            <w:r w:rsidR="00653B9C" w:rsidRPr="003E341C">
              <w:t xml:space="preserve"> (m/hr)</w:t>
            </w:r>
            <w:r w:rsidR="00653B9C" w:rsidRPr="003E341C">
              <w:tab/>
            </w:r>
            <w:r w:rsidR="00C25761" w:rsidRPr="003E341C">
              <w:t xml:space="preserve">Snow melt outflow </w:t>
            </w:r>
            <w:r w:rsidR="009A23CD" w:rsidRPr="003E341C">
              <w:t xml:space="preserve"> </w:t>
            </w:r>
          </w:p>
        </w:tc>
      </w:tr>
      <w:tr w:rsidR="009A23CD" w:rsidRPr="00E04F3B" w14:paraId="721B4C63" w14:textId="77777777" w:rsidTr="002462E4">
        <w:trPr>
          <w:trHeight w:val="1412"/>
        </w:trPr>
        <w:tc>
          <w:tcPr>
            <w:tcW w:w="1883" w:type="dxa"/>
          </w:tcPr>
          <w:p w14:paraId="0CBD484A" w14:textId="77777777" w:rsidR="009A23CD" w:rsidRPr="003E341C" w:rsidRDefault="009A23CD" w:rsidP="00DF3ACB">
            <w:pPr>
              <w:contextualSpacing/>
              <w:rPr>
                <w:b/>
              </w:rPr>
            </w:pPr>
            <w:r w:rsidRPr="003E341C">
              <w:rPr>
                <w:b/>
              </w:rPr>
              <w:lastRenderedPageBreak/>
              <w:t>Example file</w:t>
            </w:r>
          </w:p>
        </w:tc>
        <w:tc>
          <w:tcPr>
            <w:tcW w:w="7945" w:type="dxa"/>
          </w:tcPr>
          <w:p w14:paraId="47C6BC49" w14:textId="584BFDF7" w:rsidR="00916A45" w:rsidRPr="003E341C" w:rsidRDefault="00916A45" w:rsidP="00DF3ACB">
            <w:pPr>
              <w:contextualSpacing/>
            </w:pPr>
            <w:r w:rsidRPr="003E341C">
              <w:t xml:space="preserve">  2009          10           1  0.0000000E+00  0.4170006    </w:t>
            </w:r>
          </w:p>
          <w:p w14:paraId="2E320713" w14:textId="77777777" w:rsidR="00916A45" w:rsidRPr="003E341C" w:rsidRDefault="00916A45" w:rsidP="00DF3ACB">
            <w:pPr>
              <w:autoSpaceDE w:val="0"/>
              <w:autoSpaceDN w:val="0"/>
              <w:adjustRightInd w:val="0"/>
              <w:contextualSpacing/>
            </w:pPr>
            <w:r w:rsidRPr="003E341C">
              <w:t xml:space="preserve">  0.0000000E+00  0.7425536      0.9140126      -7.355000      0.0000000E+00</w:t>
            </w:r>
          </w:p>
          <w:p w14:paraId="5046337A" w14:textId="77777777" w:rsidR="00916A45" w:rsidRPr="003E341C" w:rsidRDefault="00916A45" w:rsidP="00DF3ACB">
            <w:pPr>
              <w:autoSpaceDE w:val="0"/>
              <w:autoSpaceDN w:val="0"/>
              <w:adjustRightInd w:val="0"/>
              <w:contextualSpacing/>
            </w:pPr>
            <w:r w:rsidRPr="003E341C">
              <w:t xml:space="preserve">   4.405000      0.8946500      0.0000000E+00   946.4433      0.0000000E+00</w:t>
            </w:r>
          </w:p>
          <w:p w14:paraId="3031A56A" w14:textId="77777777" w:rsidR="00916A45" w:rsidRPr="003E341C" w:rsidRDefault="00916A45" w:rsidP="00DF3ACB">
            <w:pPr>
              <w:autoSpaceDE w:val="0"/>
              <w:autoSpaceDN w:val="0"/>
              <w:adjustRightInd w:val="0"/>
              <w:contextualSpacing/>
            </w:pPr>
            <w:r w:rsidRPr="003E341C">
              <w:t xml:space="preserve">  0.0000000E+00</w:t>
            </w:r>
          </w:p>
          <w:p w14:paraId="7BA3A208" w14:textId="77777777" w:rsidR="00916A45" w:rsidRPr="003E341C" w:rsidRDefault="00916A45" w:rsidP="00DF3ACB">
            <w:pPr>
              <w:autoSpaceDE w:val="0"/>
              <w:autoSpaceDN w:val="0"/>
              <w:adjustRightInd w:val="0"/>
              <w:contextualSpacing/>
            </w:pPr>
            <w:r w:rsidRPr="003E341C">
              <w:t xml:space="preserve">  -306.8772      0.0000000E+00  3.9321752E-03  0.0000000E+00  0.0000000E+00</w:t>
            </w:r>
          </w:p>
          <w:p w14:paraId="4F8BF488" w14:textId="77777777" w:rsidR="00916A45" w:rsidRPr="003E341C" w:rsidRDefault="00916A45" w:rsidP="00DF3ACB">
            <w:pPr>
              <w:autoSpaceDE w:val="0"/>
              <w:autoSpaceDN w:val="0"/>
              <w:adjustRightInd w:val="0"/>
              <w:contextualSpacing/>
            </w:pPr>
            <w:r w:rsidRPr="003E341C">
              <w:t xml:space="preserve">  0.2500000      -202.3752      0.0000000E+00  0.0000000E+00  0.0000000E+00</w:t>
            </w:r>
          </w:p>
          <w:p w14:paraId="4730E756" w14:textId="77777777" w:rsidR="00916A45" w:rsidRPr="003E341C" w:rsidRDefault="00916A45" w:rsidP="00DF3ACB">
            <w:pPr>
              <w:autoSpaceDE w:val="0"/>
              <w:autoSpaceDN w:val="0"/>
              <w:adjustRightInd w:val="0"/>
              <w:contextualSpacing/>
            </w:pPr>
            <w:r w:rsidRPr="003E341C">
              <w:t xml:space="preserve">  0.0000000E+00  -306.8772      0.0000000E+00 -0.8637130      -2.325256    </w:t>
            </w:r>
          </w:p>
          <w:p w14:paraId="3A27B798" w14:textId="77777777" w:rsidR="00916A45" w:rsidRPr="003E341C" w:rsidRDefault="00916A45" w:rsidP="00DF3ACB">
            <w:pPr>
              <w:autoSpaceDE w:val="0"/>
              <w:autoSpaceDN w:val="0"/>
              <w:adjustRightInd w:val="0"/>
              <w:contextualSpacing/>
            </w:pPr>
            <w:r w:rsidRPr="003E341C">
              <w:t xml:space="preserve">  0.0000000E+00  0.0000000E+00  0.0000000E+00  -104.5020      0.0000000E+00</w:t>
            </w:r>
          </w:p>
          <w:p w14:paraId="20BB0488" w14:textId="77777777" w:rsidR="00916A45" w:rsidRPr="003E341C" w:rsidRDefault="00916A45" w:rsidP="00DF3ACB">
            <w:pPr>
              <w:autoSpaceDE w:val="0"/>
              <w:autoSpaceDN w:val="0"/>
              <w:adjustRightInd w:val="0"/>
              <w:contextualSpacing/>
            </w:pPr>
            <w:r w:rsidRPr="003E341C">
              <w:t xml:space="preserve">  0.0000000E+00  0.0000000E+00  0.6659988      0.2147151      0.2022855    </w:t>
            </w:r>
          </w:p>
          <w:p w14:paraId="41A9A5BB" w14:textId="77777777" w:rsidR="00916A45" w:rsidRPr="003E341C" w:rsidRDefault="00916A45" w:rsidP="00DF3ACB">
            <w:pPr>
              <w:autoSpaceDE w:val="0"/>
              <w:autoSpaceDN w:val="0"/>
              <w:adjustRightInd w:val="0"/>
              <w:contextualSpacing/>
            </w:pPr>
            <w:r w:rsidRPr="003E341C">
              <w:t xml:space="preserve">  0.0000000E+00  0.0000000E+00  0.0000000E+00  0.1829317      0.0000000E+00</w:t>
            </w:r>
          </w:p>
          <w:p w14:paraId="2447C5FC" w14:textId="28D36DD9" w:rsidR="00916A45" w:rsidRPr="003E341C" w:rsidRDefault="00916A45" w:rsidP="00DF3ACB">
            <w:pPr>
              <w:autoSpaceDE w:val="0"/>
              <w:autoSpaceDN w:val="0"/>
              <w:adjustRightInd w:val="0"/>
              <w:contextualSpacing/>
            </w:pPr>
            <w:r w:rsidRPr="003E341C">
              <w:t xml:space="preserve">  0.0000000E+00</w:t>
            </w:r>
            <w:r w:rsidR="00B0431F" w:rsidRPr="003E341C">
              <w:t xml:space="preserve">  -104.5020       23.11230     </w:t>
            </w:r>
          </w:p>
          <w:p w14:paraId="70832039" w14:textId="77777777" w:rsidR="00916A45" w:rsidRPr="003E341C" w:rsidRDefault="00916A45" w:rsidP="00DF3ACB">
            <w:pPr>
              <w:autoSpaceDE w:val="0"/>
              <w:autoSpaceDN w:val="0"/>
              <w:adjustRightInd w:val="0"/>
              <w:contextualSpacing/>
            </w:pPr>
            <w:r w:rsidRPr="003E341C">
              <w:t xml:space="preserve">   42.68610      1.6976908E-02  0.0000000E+00  0.0000000E+00  0.0000000E+00</w:t>
            </w:r>
          </w:p>
          <w:p w14:paraId="71781614" w14:textId="77777777" w:rsidR="00916A45" w:rsidRPr="003E341C" w:rsidRDefault="00916A45" w:rsidP="00DF3ACB">
            <w:pPr>
              <w:autoSpaceDE w:val="0"/>
              <w:autoSpaceDN w:val="0"/>
              <w:adjustRightInd w:val="0"/>
              <w:contextualSpacing/>
            </w:pPr>
            <w:r w:rsidRPr="003E341C">
              <w:t xml:space="preserve">  0.0000000E+00  -7.148926      -7.187934      -23.11698      0.0000000E+00</w:t>
            </w:r>
          </w:p>
          <w:p w14:paraId="26F3E259" w14:textId="77777777" w:rsidR="00916A45" w:rsidRPr="003E341C" w:rsidRDefault="00916A45" w:rsidP="00DF3ACB">
            <w:pPr>
              <w:autoSpaceDE w:val="0"/>
              <w:autoSpaceDN w:val="0"/>
              <w:adjustRightInd w:val="0"/>
              <w:contextualSpacing/>
            </w:pPr>
            <w:r w:rsidRPr="003E341C">
              <w:t xml:space="preserve">  0.0000000E+00  0.0000000E+00  0.0000000E+00  0.0000000E+00  0.0000000E+00</w:t>
            </w:r>
          </w:p>
          <w:p w14:paraId="753F2527" w14:textId="77777777" w:rsidR="00916A45" w:rsidRPr="003E341C" w:rsidRDefault="00916A45" w:rsidP="00DF3ACB">
            <w:pPr>
              <w:autoSpaceDE w:val="0"/>
              <w:autoSpaceDN w:val="0"/>
              <w:adjustRightInd w:val="0"/>
              <w:contextualSpacing/>
            </w:pPr>
            <w:r w:rsidRPr="003E341C">
              <w:t xml:space="preserve">  0.0000000E+00  0.0000000E+00  0.0000000E+00</w:t>
            </w:r>
          </w:p>
          <w:p w14:paraId="17F376A5" w14:textId="12814B8C" w:rsidR="009A23CD" w:rsidRPr="003E341C" w:rsidRDefault="00916A45" w:rsidP="00DF3ACB">
            <w:pPr>
              <w:contextualSpacing/>
            </w:pPr>
            <w:r w:rsidRPr="003E341C">
              <w:t xml:space="preserve">  0.0000000E+00</w:t>
            </w:r>
          </w:p>
        </w:tc>
      </w:tr>
    </w:tbl>
    <w:p w14:paraId="252D68D2" w14:textId="77777777" w:rsidR="009A23CD" w:rsidRPr="003E341C" w:rsidRDefault="009A23CD" w:rsidP="00DF3ACB">
      <w:pPr>
        <w:spacing w:after="0" w:line="240" w:lineRule="auto"/>
        <w:contextualSpacing/>
        <w:rPr>
          <w:color w:val="auto"/>
        </w:rPr>
      </w:pPr>
    </w:p>
    <w:tbl>
      <w:tblPr>
        <w:tblStyle w:val="TableGrid"/>
        <w:tblW w:w="9828" w:type="dxa"/>
        <w:tblLook w:val="01E0" w:firstRow="1" w:lastRow="1" w:firstColumn="1" w:lastColumn="1" w:noHBand="0" w:noVBand="0"/>
      </w:tblPr>
      <w:tblGrid>
        <w:gridCol w:w="2088"/>
        <w:gridCol w:w="2256"/>
        <w:gridCol w:w="2256"/>
        <w:gridCol w:w="3228"/>
      </w:tblGrid>
      <w:tr w:rsidR="00F7378A" w:rsidRPr="00E04F3B"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3E341C" w:rsidRDefault="00F7378A" w:rsidP="00DF3ACB">
            <w:pPr>
              <w:contextualSpacing/>
              <w:rPr>
                <w:b/>
              </w:rPr>
            </w:pPr>
            <w:r w:rsidRPr="003E341C">
              <w:rPr>
                <w:b/>
              </w:rPr>
              <w:t>wate</w:t>
            </w:r>
            <w:r w:rsidR="0011607B" w:rsidRPr="003E341C">
              <w:rPr>
                <w:b/>
              </w:rPr>
              <w:t>rshed.nc</w:t>
            </w:r>
          </w:p>
        </w:tc>
      </w:tr>
      <w:tr w:rsidR="00F7378A" w:rsidRPr="00E04F3B"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3E341C" w:rsidRDefault="00F7378A" w:rsidP="00DF3ACB">
            <w:pPr>
              <w:contextualSpacing/>
            </w:pPr>
            <w:r w:rsidRPr="003E341C">
              <w:t>A</w:t>
            </w:r>
            <w:r w:rsidR="005141B7" w:rsidRPr="003E341C">
              <w:t xml:space="preserve"> </w:t>
            </w:r>
            <w:r w:rsidRPr="003E341C">
              <w:t>2D</w:t>
            </w:r>
            <w:r w:rsidR="005141B7" w:rsidRPr="003E341C">
              <w:t xml:space="preserve"> </w:t>
            </w:r>
            <w:r w:rsidRPr="003E341C">
              <w:t>grid</w:t>
            </w:r>
            <w:r w:rsidR="005141B7" w:rsidRPr="003E341C">
              <w:t xml:space="preserve"> </w:t>
            </w:r>
            <w:r w:rsidRPr="003E341C">
              <w:t>file</w:t>
            </w:r>
            <w:r w:rsidR="005141B7" w:rsidRPr="003E341C">
              <w:t xml:space="preserve"> </w:t>
            </w:r>
            <w:r w:rsidRPr="003E341C">
              <w:t>that</w:t>
            </w:r>
            <w:r w:rsidR="005141B7" w:rsidRPr="003E341C">
              <w:t xml:space="preserve"> </w:t>
            </w:r>
            <w:r w:rsidRPr="003E341C">
              <w:t>contain</w:t>
            </w:r>
            <w:r w:rsidR="005141B7" w:rsidRPr="003E341C">
              <w:t xml:space="preserve"> </w:t>
            </w:r>
            <w:r w:rsidRPr="003E341C">
              <w:t>integer</w:t>
            </w:r>
            <w:r w:rsidR="005141B7" w:rsidRPr="003E341C">
              <w:t xml:space="preserve"> </w:t>
            </w:r>
            <w:r w:rsidRPr="003E341C">
              <w:t>values</w:t>
            </w:r>
            <w:r w:rsidR="005141B7" w:rsidRPr="003E341C">
              <w:t xml:space="preserve"> </w:t>
            </w:r>
            <w:r w:rsidRPr="003E341C">
              <w:t>identifying</w:t>
            </w:r>
            <w:r w:rsidR="005141B7" w:rsidRPr="003E341C">
              <w:t xml:space="preserve"> </w:t>
            </w:r>
            <w:r w:rsidRPr="003E341C">
              <w:t>each</w:t>
            </w:r>
            <w:r w:rsidR="005141B7" w:rsidRPr="003E341C">
              <w:t xml:space="preserve"> </w:t>
            </w:r>
            <w:r w:rsidRPr="003E341C">
              <w:t>watershed</w:t>
            </w:r>
            <w:r w:rsidR="005141B7" w:rsidRPr="003E341C">
              <w:t xml:space="preserve"> </w:t>
            </w:r>
            <w:r w:rsidRPr="003E341C">
              <w:t>(really</w:t>
            </w:r>
            <w:r w:rsidR="005141B7" w:rsidRPr="003E341C">
              <w:t xml:space="preserve"> </w:t>
            </w:r>
            <w:r w:rsidRPr="003E341C">
              <w:t>an</w:t>
            </w:r>
            <w:r w:rsidR="005141B7" w:rsidRPr="003E341C">
              <w:t xml:space="preserve"> </w:t>
            </w:r>
            <w:r w:rsidRPr="003E341C">
              <w:t>aggregation</w:t>
            </w:r>
            <w:r w:rsidR="005141B7" w:rsidRPr="003E341C">
              <w:t xml:space="preserve"> </w:t>
            </w:r>
            <w:r w:rsidRPr="003E341C">
              <w:t>domain</w:t>
            </w:r>
            <w:r w:rsidR="005141B7" w:rsidRPr="003E341C">
              <w:t xml:space="preserve"> </w:t>
            </w:r>
            <w:r w:rsidRPr="003E341C">
              <w:t>-</w:t>
            </w:r>
            <w:r w:rsidR="005141B7" w:rsidRPr="003E341C">
              <w:t xml:space="preserve"> </w:t>
            </w:r>
            <w:r w:rsidRPr="003E341C">
              <w:t>the</w:t>
            </w:r>
            <w:r w:rsidR="005141B7" w:rsidRPr="003E341C">
              <w:t xml:space="preserve"> </w:t>
            </w:r>
            <w:r w:rsidRPr="003E341C">
              <w:t>snow</w:t>
            </w:r>
            <w:r w:rsidR="005141B7" w:rsidRPr="003E341C">
              <w:t xml:space="preserve"> </w:t>
            </w:r>
            <w:r w:rsidRPr="003E341C">
              <w:t>model</w:t>
            </w:r>
            <w:r w:rsidR="005141B7" w:rsidRPr="003E341C">
              <w:t xml:space="preserve"> </w:t>
            </w:r>
            <w:r w:rsidRPr="003E341C">
              <w:t>does</w:t>
            </w:r>
            <w:r w:rsidR="005141B7" w:rsidRPr="003E341C">
              <w:t xml:space="preserve"> </w:t>
            </w:r>
            <w:r w:rsidRPr="003E341C">
              <w:t>not</w:t>
            </w:r>
            <w:r w:rsidR="005141B7" w:rsidRPr="003E341C">
              <w:t xml:space="preserve"> </w:t>
            </w:r>
            <w:r w:rsidRPr="003E341C">
              <w:t>care</w:t>
            </w:r>
            <w:r w:rsidR="005141B7" w:rsidRPr="003E341C">
              <w:t xml:space="preserve"> </w:t>
            </w:r>
            <w:r w:rsidRPr="003E341C">
              <w:t>whether</w:t>
            </w:r>
            <w:r w:rsidR="005141B7" w:rsidRPr="003E341C">
              <w:t xml:space="preserve"> </w:t>
            </w:r>
            <w:r w:rsidRPr="003E341C">
              <w:t>they</w:t>
            </w:r>
            <w:r w:rsidR="005141B7" w:rsidRPr="003E341C">
              <w:t xml:space="preserve"> </w:t>
            </w:r>
            <w:r w:rsidRPr="003E341C">
              <w:t>are</w:t>
            </w:r>
            <w:r w:rsidR="005141B7" w:rsidRPr="003E341C">
              <w:t xml:space="preserve"> </w:t>
            </w:r>
            <w:r w:rsidRPr="003E341C">
              <w:t>watersheds</w:t>
            </w:r>
            <w:r w:rsidR="005141B7" w:rsidRPr="003E341C">
              <w:t xml:space="preserve"> </w:t>
            </w:r>
            <w:r w:rsidRPr="003E341C">
              <w:t>or</w:t>
            </w:r>
            <w:r w:rsidR="005141B7" w:rsidRPr="003E341C">
              <w:t xml:space="preserve"> </w:t>
            </w:r>
            <w:r w:rsidRPr="003E341C">
              <w:t>not,</w:t>
            </w:r>
            <w:r w:rsidR="005141B7" w:rsidRPr="003E341C">
              <w:t xml:space="preserve"> </w:t>
            </w:r>
            <w:r w:rsidRPr="003E341C">
              <w:t>or</w:t>
            </w:r>
            <w:r w:rsidR="005141B7" w:rsidRPr="003E341C">
              <w:t xml:space="preserve"> </w:t>
            </w:r>
            <w:r w:rsidRPr="003E341C">
              <w:t>even</w:t>
            </w:r>
            <w:r w:rsidR="005141B7" w:rsidRPr="003E341C">
              <w:t xml:space="preserve"> </w:t>
            </w:r>
            <w:r w:rsidRPr="003E341C">
              <w:t>contiguous)</w:t>
            </w:r>
          </w:p>
        </w:tc>
      </w:tr>
      <w:tr w:rsidR="00F7378A" w:rsidRPr="00E04F3B"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3E341C" w:rsidRDefault="00DD7C6A" w:rsidP="00DF3ACB">
            <w:pPr>
              <w:contextualSpacing/>
            </w:pPr>
            <w:r w:rsidRPr="003E341C">
              <w:t>NetCDF</w:t>
            </w:r>
          </w:p>
          <w:p w14:paraId="75E401EF" w14:textId="77777777" w:rsidR="00F7378A" w:rsidRPr="003E341C" w:rsidRDefault="00F7378A" w:rsidP="00DF3ACB">
            <w:pPr>
              <w:contextualSpacing/>
            </w:pPr>
            <w:r w:rsidRPr="003E341C">
              <w:t>Attribute:</w:t>
            </w:r>
            <w:r w:rsidR="005141B7" w:rsidRPr="003E341C">
              <w:t xml:space="preserve"> </w:t>
            </w:r>
            <w:r w:rsidRPr="003E341C">
              <w:t>Unit</w:t>
            </w:r>
            <w:r w:rsidR="005141B7" w:rsidRPr="003E341C">
              <w:t xml:space="preserve"> </w:t>
            </w:r>
            <w:r w:rsidRPr="003E341C">
              <w:t>less</w:t>
            </w:r>
          </w:p>
          <w:p w14:paraId="472B2CFA" w14:textId="77777777" w:rsidR="00F7378A" w:rsidRPr="003E341C" w:rsidRDefault="00F7378A" w:rsidP="00DF3ACB">
            <w:pPr>
              <w:contextualSpacing/>
            </w:pPr>
            <w:r w:rsidRPr="003E341C">
              <w:t>Variable:</w:t>
            </w:r>
            <w:r w:rsidR="005141B7" w:rsidRPr="003E341C">
              <w:t xml:space="preserve"> </w:t>
            </w:r>
            <w:r w:rsidRPr="003E341C">
              <w:t>watershed</w:t>
            </w:r>
            <w:r w:rsidR="005141B7" w:rsidRPr="003E341C">
              <w:t xml:space="preserve"> </w:t>
            </w:r>
            <w:r w:rsidRPr="003E341C">
              <w:t>Identification</w:t>
            </w:r>
            <w:r w:rsidR="005141B7" w:rsidRPr="003E341C">
              <w:t xml:space="preserve"> </w:t>
            </w:r>
            <w:r w:rsidRPr="003E341C">
              <w:t>Number</w:t>
            </w:r>
            <w:r w:rsidR="005141B7" w:rsidRPr="003E341C">
              <w:t xml:space="preserve"> </w:t>
            </w:r>
            <w:r w:rsidRPr="003E341C">
              <w:t>(integer)</w:t>
            </w:r>
          </w:p>
        </w:tc>
      </w:tr>
      <w:tr w:rsidR="00F7378A" w:rsidRPr="00E04F3B"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3E341C" w:rsidRDefault="00F7378A" w:rsidP="00DF3ACB">
            <w:pPr>
              <w:contextualSpacing/>
              <w:rPr>
                <w:b/>
              </w:rPr>
            </w:pPr>
            <w:r w:rsidRPr="003E341C">
              <w:rPr>
                <w:b/>
              </w:rPr>
              <w:t>Fields</w:t>
            </w:r>
            <w:r w:rsidR="005141B7" w:rsidRPr="003E341C">
              <w:rPr>
                <w:b/>
              </w:rPr>
              <w:t xml:space="preserve"> </w:t>
            </w:r>
            <w:r w:rsidRPr="003E341C">
              <w:rPr>
                <w:b/>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3E341C" w:rsidRDefault="00F7378A" w:rsidP="00DF3ACB">
            <w:pPr>
              <w:contextualSpacing/>
              <w:rPr>
                <w:b/>
              </w:rPr>
            </w:pPr>
            <w:r w:rsidRPr="003E341C">
              <w:rPr>
                <w:b/>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3E341C" w:rsidRDefault="00F7378A" w:rsidP="00DF3ACB">
            <w:pPr>
              <w:contextualSpacing/>
              <w:rPr>
                <w:b/>
              </w:rPr>
            </w:pPr>
            <w:r w:rsidRPr="003E341C">
              <w:rPr>
                <w:b/>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3E341C" w:rsidRDefault="00F7378A" w:rsidP="00DF3ACB">
            <w:pPr>
              <w:contextualSpacing/>
              <w:rPr>
                <w:b/>
              </w:rPr>
            </w:pPr>
            <w:r w:rsidRPr="003E341C">
              <w:rPr>
                <w:b/>
              </w:rPr>
              <w:t>Description</w:t>
            </w:r>
          </w:p>
        </w:tc>
      </w:tr>
      <w:tr w:rsidR="00F7378A" w:rsidRPr="00E04F3B"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3E341C" w:rsidRDefault="00F7378A" w:rsidP="00DF3ACB">
            <w:pPr>
              <w:contextualSpacing/>
              <w:rPr>
                <w:b/>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3E341C" w:rsidRDefault="005141B7" w:rsidP="00DF3ACB">
            <w:pPr>
              <w:contextualSpacing/>
            </w:pPr>
            <w:r w:rsidRPr="003E341C">
              <w:t xml:space="preserve"> </w:t>
            </w:r>
            <w:r w:rsidR="00F7378A" w:rsidRPr="003E341C">
              <w:t>watershed</w:t>
            </w:r>
            <w:r w:rsidRPr="003E341C">
              <w:t xml:space="preserve"> </w:t>
            </w:r>
            <w:r w:rsidR="00F7378A" w:rsidRPr="003E341C">
              <w:t>number</w:t>
            </w:r>
          </w:p>
        </w:tc>
        <w:tc>
          <w:tcPr>
            <w:tcW w:w="2256" w:type="dxa"/>
            <w:tcBorders>
              <w:top w:val="single" w:sz="4" w:space="0" w:color="auto"/>
              <w:left w:val="single" w:sz="4" w:space="0" w:color="auto"/>
              <w:bottom w:val="single" w:sz="4" w:space="0" w:color="auto"/>
              <w:right w:val="single" w:sz="4" w:space="0" w:color="auto"/>
            </w:tcBorders>
            <w:hideMark/>
          </w:tcPr>
          <w:p w14:paraId="426CAD3C" w14:textId="6EA6903B" w:rsidR="00F7378A" w:rsidRPr="003E341C" w:rsidRDefault="00F7378A" w:rsidP="00DF3ACB">
            <w:pPr>
              <w:contextualSpacing/>
            </w:pPr>
            <w:r w:rsidRPr="003E341C">
              <w:t>Numeric,</w:t>
            </w:r>
            <w:r w:rsidR="005141B7" w:rsidRPr="003E341C">
              <w:t xml:space="preserve"> </w:t>
            </w:r>
            <w:r w:rsidRPr="003E341C">
              <w:t>float,</w:t>
            </w:r>
            <w:r w:rsidR="005141B7" w:rsidRPr="003E341C">
              <w:t xml:space="preserve"> </w:t>
            </w:r>
            <w:r w:rsidR="00C21ACF">
              <w:t>-9999</w:t>
            </w:r>
            <w:r w:rsidR="005141B7" w:rsidRPr="003E341C">
              <w:t xml:space="preserve"> </w:t>
            </w:r>
            <w:r w:rsidRPr="003E341C">
              <w:t>indicates</w:t>
            </w:r>
            <w:r w:rsidR="005141B7" w:rsidRPr="003E341C">
              <w:t xml:space="preserve"> </w:t>
            </w:r>
            <w:r w:rsidRPr="003E341C">
              <w:t>no</w:t>
            </w:r>
            <w:r w:rsidR="005141B7" w:rsidRPr="003E341C">
              <w:t xml:space="preserve"> </w:t>
            </w:r>
            <w:r w:rsidRPr="003E341C">
              <w:t>watershed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3E341C" w:rsidRDefault="00F7378A" w:rsidP="00DF3ACB">
            <w:pPr>
              <w:contextualSpacing/>
            </w:pPr>
            <w:r w:rsidRPr="003E341C">
              <w:t>Each</w:t>
            </w:r>
            <w:r w:rsidR="005141B7" w:rsidRPr="003E341C">
              <w:t xml:space="preserve"> </w:t>
            </w:r>
            <w:r w:rsidRPr="003E341C">
              <w:t>watershed</w:t>
            </w:r>
            <w:r w:rsidR="005141B7" w:rsidRPr="003E341C">
              <w:t xml:space="preserve"> </w:t>
            </w:r>
            <w:r w:rsidRPr="003E341C">
              <w:t>will</w:t>
            </w:r>
            <w:r w:rsidR="005141B7" w:rsidRPr="003E341C">
              <w:t xml:space="preserve"> </w:t>
            </w:r>
            <w:r w:rsidRPr="003E341C">
              <w:t>be</w:t>
            </w:r>
            <w:r w:rsidR="005141B7" w:rsidRPr="003E341C">
              <w:t xml:space="preserve"> </w:t>
            </w:r>
            <w:r w:rsidRPr="003E341C">
              <w:t>numbered</w:t>
            </w:r>
            <w:r w:rsidR="005141B7" w:rsidRPr="003E341C">
              <w:t xml:space="preserve"> </w:t>
            </w:r>
            <w:r w:rsidRPr="003E341C">
              <w:t>and</w:t>
            </w:r>
            <w:r w:rsidR="005141B7" w:rsidRPr="003E341C">
              <w:t xml:space="preserve"> </w:t>
            </w:r>
            <w:r w:rsidRPr="003E341C">
              <w:t>each</w:t>
            </w:r>
            <w:r w:rsidR="005141B7" w:rsidRPr="003E341C">
              <w:t xml:space="preserve"> </w:t>
            </w:r>
            <w:r w:rsidRPr="003E341C">
              <w:t>number</w:t>
            </w:r>
            <w:r w:rsidR="005141B7" w:rsidRPr="003E341C">
              <w:t xml:space="preserve"> </w:t>
            </w:r>
            <w:r w:rsidRPr="003E341C">
              <w:t>within</w:t>
            </w:r>
            <w:r w:rsidR="005141B7" w:rsidRPr="003E341C">
              <w:t xml:space="preserve"> </w:t>
            </w:r>
            <w:r w:rsidRPr="003E341C">
              <w:t>a</w:t>
            </w:r>
            <w:r w:rsidR="005141B7" w:rsidRPr="003E341C">
              <w:t xml:space="preserve"> </w:t>
            </w:r>
            <w:r w:rsidRPr="003E341C">
              <w:t>grid</w:t>
            </w:r>
            <w:r w:rsidR="005141B7" w:rsidRPr="003E341C">
              <w:t xml:space="preserve"> </w:t>
            </w:r>
            <w:r w:rsidRPr="003E341C">
              <w:t>will</w:t>
            </w:r>
            <w:r w:rsidR="005141B7" w:rsidRPr="003E341C">
              <w:t xml:space="preserve"> </w:t>
            </w:r>
            <w:r w:rsidRPr="003E341C">
              <w:t>represent</w:t>
            </w:r>
            <w:r w:rsidR="005141B7" w:rsidRPr="003E341C">
              <w:t xml:space="preserve"> </w:t>
            </w:r>
            <w:r w:rsidRPr="003E341C">
              <w:t>that</w:t>
            </w:r>
            <w:r w:rsidR="005141B7" w:rsidRPr="003E341C">
              <w:t xml:space="preserve"> </w:t>
            </w:r>
            <w:r w:rsidRPr="003E341C">
              <w:t>particular</w:t>
            </w:r>
            <w:r w:rsidR="005141B7" w:rsidRPr="003E341C">
              <w:t xml:space="preserve"> </w:t>
            </w:r>
            <w:r w:rsidRPr="003E341C">
              <w:t>watershed</w:t>
            </w:r>
          </w:p>
        </w:tc>
      </w:tr>
      <w:tr w:rsidR="00F7378A" w:rsidRPr="00E04F3B"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3E341C" w:rsidRDefault="00F7378A" w:rsidP="00DF3ACB">
            <w:pPr>
              <w:contextualSpacing/>
              <w:jc w:val="center"/>
            </w:pP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p>
          <w:p w14:paraId="7E574E5B"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p>
          <w:p w14:paraId="7665E3C1"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2</w:t>
            </w:r>
          </w:p>
          <w:p w14:paraId="3DDF5621"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1</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3</w:t>
            </w:r>
          </w:p>
          <w:p w14:paraId="3BF802EF"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1</w:t>
            </w:r>
            <w:r w:rsidR="005141B7" w:rsidRPr="003E341C">
              <w:t xml:space="preserve"> </w:t>
            </w:r>
            <w:r w:rsidRPr="003E341C">
              <w:t>2</w:t>
            </w:r>
            <w:r w:rsidR="005141B7" w:rsidRPr="003E341C">
              <w:t xml:space="preserve"> </w:t>
            </w:r>
            <w:r w:rsidRPr="003E341C">
              <w:t>2</w:t>
            </w:r>
            <w:r w:rsidR="005141B7" w:rsidRPr="003E341C">
              <w:t xml:space="preserve"> </w:t>
            </w:r>
            <w:r w:rsidRPr="003E341C">
              <w:t>3</w:t>
            </w:r>
            <w:r w:rsidR="005141B7" w:rsidRPr="003E341C">
              <w:t xml:space="preserve"> </w:t>
            </w:r>
            <w:r w:rsidRPr="003E341C">
              <w:t>3</w:t>
            </w:r>
          </w:p>
          <w:p w14:paraId="34956796" w14:textId="77777777" w:rsidR="00F7378A" w:rsidRPr="003E341C" w:rsidRDefault="00F7378A" w:rsidP="00DF3ACB">
            <w:pPr>
              <w:contextualSpacing/>
              <w:jc w:val="center"/>
            </w:pP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0</w:t>
            </w:r>
            <w:r w:rsidR="005141B7" w:rsidRPr="003E341C">
              <w:t xml:space="preserve"> </w:t>
            </w:r>
            <w:r w:rsidRPr="003E341C">
              <w:t>2</w:t>
            </w:r>
            <w:r w:rsidR="005141B7" w:rsidRPr="003E341C">
              <w:t xml:space="preserve"> </w:t>
            </w:r>
            <w:r w:rsidRPr="003E341C">
              <w:t>3</w:t>
            </w:r>
            <w:r w:rsidR="005141B7" w:rsidRPr="003E341C">
              <w:t xml:space="preserve"> </w:t>
            </w:r>
            <w:r w:rsidRPr="003E341C">
              <w:t>3</w:t>
            </w:r>
            <w:r w:rsidR="005141B7" w:rsidRPr="003E341C">
              <w:t xml:space="preserve"> </w:t>
            </w:r>
            <w:r w:rsidRPr="003E341C">
              <w:t>3</w:t>
            </w:r>
          </w:p>
        </w:tc>
      </w:tr>
    </w:tbl>
    <w:p w14:paraId="02E3576E" w14:textId="77777777" w:rsidR="00BA45B9" w:rsidRPr="003E341C" w:rsidRDefault="00BA45B9" w:rsidP="00DF3ACB">
      <w:pPr>
        <w:spacing w:after="0" w:line="240" w:lineRule="auto"/>
        <w:contextualSpacing/>
        <w:rPr>
          <w:b/>
          <w:color w:val="auto"/>
        </w:rPr>
      </w:pPr>
    </w:p>
    <w:tbl>
      <w:tblPr>
        <w:tblStyle w:val="TableGrid"/>
        <w:tblW w:w="9828" w:type="dxa"/>
        <w:tblLook w:val="01E0" w:firstRow="1" w:lastRow="1" w:firstColumn="1" w:lastColumn="1" w:noHBand="0" w:noVBand="0"/>
      </w:tblPr>
      <w:tblGrid>
        <w:gridCol w:w="2088"/>
        <w:gridCol w:w="7740"/>
      </w:tblGrid>
      <w:tr w:rsidR="00F7378A" w:rsidRPr="00E04F3B" w14:paraId="5EB72FBD" w14:textId="77777777" w:rsidTr="000B5568">
        <w:tc>
          <w:tcPr>
            <w:tcW w:w="2088" w:type="dxa"/>
          </w:tcPr>
          <w:p w14:paraId="047B3AD5"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Name</w:t>
            </w:r>
          </w:p>
        </w:tc>
        <w:tc>
          <w:tcPr>
            <w:tcW w:w="7740" w:type="dxa"/>
            <w:shd w:val="clear" w:color="auto" w:fill="CCCCCC"/>
          </w:tcPr>
          <w:p w14:paraId="068CB2E2" w14:textId="77777777" w:rsidR="00F7378A" w:rsidRPr="003E341C" w:rsidRDefault="009F2524" w:rsidP="00DF3ACB">
            <w:pPr>
              <w:contextualSpacing/>
              <w:rPr>
                <w:b/>
              </w:rPr>
            </w:pPr>
            <w:r w:rsidRPr="003E341C">
              <w:rPr>
                <w:b/>
              </w:rPr>
              <w:t>aggregated</w:t>
            </w:r>
            <w:r w:rsidR="00F7378A" w:rsidRPr="003E341C">
              <w:rPr>
                <w:b/>
              </w:rPr>
              <w:t>outputcontrol.dat</w:t>
            </w:r>
          </w:p>
        </w:tc>
      </w:tr>
      <w:tr w:rsidR="00F7378A" w:rsidRPr="00E04F3B" w14:paraId="582F8574" w14:textId="77777777" w:rsidTr="000B5568">
        <w:tc>
          <w:tcPr>
            <w:tcW w:w="2088" w:type="dxa"/>
          </w:tcPr>
          <w:p w14:paraId="34AF42DF"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Function</w:t>
            </w:r>
          </w:p>
        </w:tc>
        <w:tc>
          <w:tcPr>
            <w:tcW w:w="7740" w:type="dxa"/>
          </w:tcPr>
          <w:p w14:paraId="42A53D5A" w14:textId="77777777" w:rsidR="00F7378A" w:rsidRPr="003E341C" w:rsidRDefault="0050295B" w:rsidP="00DF3ACB">
            <w:pPr>
              <w:contextualSpacing/>
            </w:pPr>
            <w:r w:rsidRPr="003E341C">
              <w:t>Identifies the variables for which aggregated output is to be produced</w:t>
            </w:r>
          </w:p>
        </w:tc>
      </w:tr>
      <w:tr w:rsidR="00F7378A" w:rsidRPr="00E04F3B" w14:paraId="3935814C" w14:textId="77777777" w:rsidTr="000B5568">
        <w:tc>
          <w:tcPr>
            <w:tcW w:w="2088" w:type="dxa"/>
          </w:tcPr>
          <w:p w14:paraId="321F923A" w14:textId="77777777" w:rsidR="00F7378A" w:rsidRPr="003E341C" w:rsidRDefault="00F7378A" w:rsidP="00DF3ACB">
            <w:pPr>
              <w:contextualSpacing/>
              <w:rPr>
                <w:b/>
              </w:rPr>
            </w:pPr>
            <w:r w:rsidRPr="003E341C">
              <w:rPr>
                <w:b/>
              </w:rPr>
              <w:lastRenderedPageBreak/>
              <w:t>File</w:t>
            </w:r>
            <w:r w:rsidR="005141B7" w:rsidRPr="003E341C">
              <w:rPr>
                <w:b/>
              </w:rPr>
              <w:t xml:space="preserve"> </w:t>
            </w:r>
            <w:r w:rsidRPr="003E341C">
              <w:rPr>
                <w:b/>
              </w:rPr>
              <w:t>Format</w:t>
            </w:r>
          </w:p>
        </w:tc>
        <w:tc>
          <w:tcPr>
            <w:tcW w:w="7740" w:type="dxa"/>
            <w:tcBorders>
              <w:bottom w:val="single" w:sz="4" w:space="0" w:color="auto"/>
            </w:tcBorders>
          </w:tcPr>
          <w:p w14:paraId="003981CF" w14:textId="77777777" w:rsidR="00F7378A" w:rsidRPr="003E341C" w:rsidRDefault="00F7378A" w:rsidP="00DF3ACB">
            <w:pPr>
              <w:contextualSpacing/>
            </w:pPr>
            <w:r w:rsidRPr="003E341C">
              <w:t>First</w:t>
            </w:r>
            <w:r w:rsidR="005141B7" w:rsidRPr="003E341C">
              <w:t xml:space="preserve"> </w:t>
            </w:r>
            <w:r w:rsidRPr="003E341C">
              <w:t>line</w:t>
            </w:r>
            <w:r w:rsidR="005141B7" w:rsidRPr="003E341C">
              <w:t xml:space="preserve"> </w:t>
            </w:r>
            <w:r w:rsidRPr="003E341C">
              <w:t>is</w:t>
            </w:r>
            <w:r w:rsidR="005141B7" w:rsidRPr="003E341C">
              <w:t xml:space="preserve"> </w:t>
            </w:r>
            <w:r w:rsidRPr="003E341C">
              <w:t>the</w:t>
            </w:r>
            <w:r w:rsidR="005141B7" w:rsidRPr="003E341C">
              <w:t xml:space="preserve"> </w:t>
            </w:r>
            <w:r w:rsidRPr="003E341C">
              <w:t>header</w:t>
            </w:r>
            <w:r w:rsidR="0050295B" w:rsidRPr="003E341C">
              <w:t xml:space="preserve"> that is not parsed</w:t>
            </w:r>
            <w:r w:rsidRPr="003E341C">
              <w:t>.</w:t>
            </w:r>
            <w:r w:rsidR="0050295B" w:rsidRPr="003E341C">
              <w:t xml:space="preserve"> The remaining lines</w:t>
            </w:r>
            <w:r w:rsidR="005141B7" w:rsidRPr="003E341C">
              <w:t xml:space="preserve"> </w:t>
            </w:r>
            <w:r w:rsidR="0050295B" w:rsidRPr="003E341C">
              <w:t xml:space="preserve">give the codes for variables that are to be aggregated output.  </w:t>
            </w:r>
            <w:r w:rsidRPr="003E341C">
              <w:t>The</w:t>
            </w:r>
            <w:r w:rsidR="005141B7" w:rsidRPr="003E341C">
              <w:t xml:space="preserve"> </w:t>
            </w:r>
            <w:r w:rsidRPr="003E341C">
              <w:t>code</w:t>
            </w:r>
            <w:r w:rsidR="005141B7" w:rsidRPr="003E341C">
              <w:t xml:space="preserve"> </w:t>
            </w:r>
            <w:r w:rsidRPr="003E341C">
              <w:t>ends</w:t>
            </w:r>
            <w:r w:rsidR="005141B7" w:rsidRPr="003E341C">
              <w:t xml:space="preserve"> </w:t>
            </w:r>
            <w:r w:rsidRPr="003E341C">
              <w:t>in</w:t>
            </w:r>
            <w:r w:rsidR="005141B7" w:rsidRPr="003E341C">
              <w:t xml:space="preserve"> </w:t>
            </w:r>
            <w:r w:rsidRPr="003E341C">
              <w:t>a</w:t>
            </w:r>
            <w:r w:rsidR="005141B7" w:rsidRPr="003E341C">
              <w:t xml:space="preserve"> </w:t>
            </w:r>
            <w:r w:rsidRPr="003E341C">
              <w:t>colon</w:t>
            </w:r>
            <w:r w:rsidR="005141B7" w:rsidRPr="003E341C">
              <w:t xml:space="preserve"> </w:t>
            </w:r>
            <w:r w:rsidRPr="003E341C">
              <w:t>":"</w:t>
            </w:r>
            <w:r w:rsidR="005141B7" w:rsidRPr="003E341C">
              <w:t xml:space="preserve"> </w:t>
            </w:r>
            <w:r w:rsidRPr="003E341C">
              <w:t>The</w:t>
            </w:r>
            <w:r w:rsidR="005141B7" w:rsidRPr="003E341C">
              <w:t xml:space="preserve"> </w:t>
            </w:r>
            <w:r w:rsidRPr="003E341C">
              <w:t>parameter</w:t>
            </w:r>
            <w:r w:rsidR="005141B7" w:rsidRPr="003E341C">
              <w:t xml:space="preserve"> </w:t>
            </w:r>
            <w:r w:rsidRPr="003E341C">
              <w:t>description</w:t>
            </w:r>
            <w:r w:rsidR="005141B7" w:rsidRPr="003E341C">
              <w:t xml:space="preserve"> </w:t>
            </w:r>
            <w:r w:rsidRPr="003E341C">
              <w:t>may</w:t>
            </w:r>
            <w:r w:rsidR="005141B7" w:rsidRPr="003E341C">
              <w:t xml:space="preserve"> </w:t>
            </w:r>
            <w:r w:rsidRPr="003E341C">
              <w:t>be</w:t>
            </w:r>
            <w:r w:rsidR="005141B7" w:rsidRPr="003E341C">
              <w:t xml:space="preserve"> </w:t>
            </w:r>
            <w:r w:rsidRPr="003E341C">
              <w:t>given</w:t>
            </w:r>
            <w:r w:rsidR="005141B7" w:rsidRPr="003E341C">
              <w:t xml:space="preserve"> </w:t>
            </w:r>
            <w:r w:rsidRPr="003E341C">
              <w:t>following</w:t>
            </w:r>
            <w:r w:rsidR="005141B7" w:rsidRPr="003E341C">
              <w:t xml:space="preserve"> </w:t>
            </w:r>
            <w:r w:rsidRPr="003E341C">
              <w:t>the</w:t>
            </w:r>
            <w:r w:rsidR="005141B7" w:rsidRPr="003E341C">
              <w:t xml:space="preserve"> </w:t>
            </w:r>
            <w:r w:rsidRPr="003E341C">
              <w:t>colon</w:t>
            </w:r>
            <w:r w:rsidR="005141B7" w:rsidRPr="003E341C">
              <w:t xml:space="preserve"> </w:t>
            </w:r>
            <w:r w:rsidRPr="003E341C">
              <w:t>and</w:t>
            </w:r>
            <w:r w:rsidR="005141B7" w:rsidRPr="003E341C">
              <w:t xml:space="preserve"> </w:t>
            </w:r>
            <w:r w:rsidRPr="003E341C">
              <w:t>is</w:t>
            </w:r>
            <w:r w:rsidR="005141B7" w:rsidRPr="003E341C">
              <w:t xml:space="preserve"> </w:t>
            </w:r>
            <w:r w:rsidRPr="003E341C">
              <w:t>not</w:t>
            </w:r>
            <w:r w:rsidR="005141B7" w:rsidRPr="003E341C">
              <w:t xml:space="preserve"> </w:t>
            </w:r>
            <w:r w:rsidRPr="003E341C">
              <w:t>read</w:t>
            </w:r>
            <w:r w:rsidR="005141B7" w:rsidRPr="003E341C">
              <w:t xml:space="preserve"> </w:t>
            </w:r>
            <w:r w:rsidRPr="003E341C">
              <w:t>by</w:t>
            </w:r>
            <w:r w:rsidR="005141B7" w:rsidRPr="003E341C">
              <w:t xml:space="preserve"> </w:t>
            </w:r>
            <w:r w:rsidRPr="003E341C">
              <w:t>the</w:t>
            </w:r>
            <w:r w:rsidR="005141B7" w:rsidRPr="003E341C">
              <w:t xml:space="preserve"> </w:t>
            </w:r>
            <w:r w:rsidRPr="003E341C">
              <w:t>program.</w:t>
            </w:r>
            <w:r w:rsidR="005141B7" w:rsidRPr="003E341C">
              <w:t xml:space="preserve">  </w:t>
            </w:r>
          </w:p>
        </w:tc>
      </w:tr>
      <w:tr w:rsidR="00F7378A" w:rsidRPr="00E04F3B" w14:paraId="1D2192FA" w14:textId="77777777" w:rsidTr="000B5568">
        <w:trPr>
          <w:trHeight w:val="530"/>
        </w:trPr>
        <w:tc>
          <w:tcPr>
            <w:tcW w:w="2088" w:type="dxa"/>
          </w:tcPr>
          <w:p w14:paraId="54AE02B2" w14:textId="77777777" w:rsidR="00F7378A" w:rsidRPr="003E341C" w:rsidRDefault="00F7378A" w:rsidP="00DF3ACB">
            <w:pPr>
              <w:contextualSpacing/>
              <w:rPr>
                <w:b/>
              </w:rPr>
            </w:pPr>
            <w:r w:rsidRPr="003E341C">
              <w:rPr>
                <w:b/>
              </w:rPr>
              <w:t>File</w:t>
            </w:r>
            <w:r w:rsidR="005141B7" w:rsidRPr="003E341C">
              <w:rPr>
                <w:b/>
              </w:rPr>
              <w:t xml:space="preserve"> </w:t>
            </w:r>
            <w:r w:rsidRPr="003E341C">
              <w:rPr>
                <w:b/>
              </w:rPr>
              <w:t>Example</w:t>
            </w:r>
          </w:p>
        </w:tc>
        <w:tc>
          <w:tcPr>
            <w:tcW w:w="7740" w:type="dxa"/>
          </w:tcPr>
          <w:p w14:paraId="32AA56D5" w14:textId="77777777" w:rsidR="00F7378A" w:rsidRPr="003E341C" w:rsidRDefault="00F7378A" w:rsidP="00DF3ACB">
            <w:pPr>
              <w:autoSpaceDE w:val="0"/>
              <w:autoSpaceDN w:val="0"/>
              <w:adjustRightInd w:val="0"/>
              <w:contextualSpacing/>
            </w:pPr>
            <w:r w:rsidRPr="003E341C">
              <w:t>List</w:t>
            </w:r>
            <w:r w:rsidR="005141B7" w:rsidRPr="003E341C">
              <w:t xml:space="preserve"> </w:t>
            </w:r>
            <w:r w:rsidRPr="003E341C">
              <w:t>of</w:t>
            </w:r>
            <w:r w:rsidR="005141B7" w:rsidRPr="003E341C">
              <w:t xml:space="preserve"> </w:t>
            </w:r>
            <w:r w:rsidRPr="003E341C">
              <w:t>Aggregated</w:t>
            </w:r>
            <w:r w:rsidR="005141B7" w:rsidRPr="003E341C">
              <w:t xml:space="preserve"> </w:t>
            </w:r>
            <w:r w:rsidRPr="003E341C">
              <w:t>Output</w:t>
            </w:r>
            <w:r w:rsidR="005141B7" w:rsidRPr="003E341C">
              <w:t xml:space="preserve"> </w:t>
            </w:r>
            <w:r w:rsidRPr="003E341C">
              <w:t>Variables</w:t>
            </w:r>
            <w:r w:rsidR="005141B7" w:rsidRPr="003E341C">
              <w:t xml:space="preserve">                 </w:t>
            </w:r>
          </w:p>
          <w:p w14:paraId="4BD1FFFF" w14:textId="77777777" w:rsidR="002F2153" w:rsidRPr="003E341C" w:rsidRDefault="002F2153" w:rsidP="00DF3ACB">
            <w:pPr>
              <w:autoSpaceDE w:val="0"/>
              <w:autoSpaceDN w:val="0"/>
              <w:adjustRightInd w:val="0"/>
              <w:contextualSpacing/>
            </w:pPr>
            <w:r w:rsidRPr="003E341C">
              <w:t>P:</w:t>
            </w:r>
            <w:r w:rsidR="005141B7" w:rsidRPr="003E341C">
              <w:t xml:space="preserve"> </w:t>
            </w:r>
            <w:r w:rsidRPr="003E341C">
              <w:t>Precipitation</w:t>
            </w:r>
            <w:r w:rsidR="005141B7" w:rsidRPr="003E341C">
              <w:t xml:space="preserve"> </w:t>
            </w:r>
            <w:r w:rsidRPr="003E341C">
              <w:t>(m/hr)</w:t>
            </w:r>
          </w:p>
          <w:p w14:paraId="5256B293" w14:textId="77777777" w:rsidR="002F2153" w:rsidRPr="003E341C" w:rsidRDefault="002F2153" w:rsidP="00DF3ACB">
            <w:pPr>
              <w:autoSpaceDE w:val="0"/>
              <w:autoSpaceDN w:val="0"/>
              <w:adjustRightInd w:val="0"/>
              <w:contextualSpacing/>
            </w:pPr>
            <w:r w:rsidRPr="003E341C">
              <w:t>SWE:</w:t>
            </w:r>
            <w:r w:rsidR="005141B7" w:rsidRPr="003E341C">
              <w:t xml:space="preserve"> </w:t>
            </w:r>
            <w:r w:rsidRPr="003E341C">
              <w:t>Surface</w:t>
            </w:r>
            <w:r w:rsidR="005141B7" w:rsidRPr="003E341C">
              <w:t xml:space="preserve"> </w:t>
            </w:r>
            <w:r w:rsidRPr="003E341C">
              <w:t>snow</w:t>
            </w:r>
            <w:r w:rsidR="005141B7" w:rsidRPr="003E341C">
              <w:t xml:space="preserve"> </w:t>
            </w:r>
            <w:r w:rsidRPr="003E341C">
              <w:t>water</w:t>
            </w:r>
            <w:r w:rsidR="005141B7" w:rsidRPr="003E341C">
              <w:t xml:space="preserve"> </w:t>
            </w:r>
            <w:r w:rsidRPr="003E341C">
              <w:t>equivalent</w:t>
            </w:r>
            <w:r w:rsidR="005141B7" w:rsidRPr="003E341C">
              <w:t xml:space="preserve">  </w:t>
            </w:r>
            <w:r w:rsidRPr="003E341C">
              <w:t>(m)</w:t>
            </w:r>
          </w:p>
          <w:p w14:paraId="630DA28B" w14:textId="7453FB7F" w:rsidR="002753D4" w:rsidRPr="003E341C" w:rsidRDefault="00653B9C" w:rsidP="00DF3ACB">
            <w:pPr>
              <w:autoSpaceDE w:val="0"/>
              <w:autoSpaceDN w:val="0"/>
              <w:adjustRightInd w:val="0"/>
              <w:contextualSpacing/>
            </w:pPr>
            <w:r w:rsidRPr="003E341C">
              <w:t xml:space="preserve">SWIT: </w:t>
            </w:r>
            <w:r w:rsidR="005141B7" w:rsidRPr="003E341C">
              <w:t xml:space="preserve"> </w:t>
            </w:r>
            <w:r w:rsidRPr="003E341C">
              <w:t>Total</w:t>
            </w:r>
            <w:r w:rsidR="005141B7" w:rsidRPr="003E341C">
              <w:t xml:space="preserve"> </w:t>
            </w:r>
            <w:r w:rsidR="002F2153" w:rsidRPr="003E341C">
              <w:t>outflow</w:t>
            </w:r>
            <w:r w:rsidR="005141B7" w:rsidRPr="003E341C">
              <w:t xml:space="preserve"> </w:t>
            </w:r>
            <w:r w:rsidR="002F2153" w:rsidRPr="003E341C">
              <w:t>(m/hr)</w:t>
            </w:r>
            <w:r w:rsidR="005141B7" w:rsidRPr="003E341C">
              <w:t xml:space="preserve">  </w:t>
            </w:r>
          </w:p>
        </w:tc>
      </w:tr>
    </w:tbl>
    <w:p w14:paraId="2C104A8D" w14:textId="77777777" w:rsidR="0050295B" w:rsidRPr="003E341C" w:rsidRDefault="0050295B" w:rsidP="00DF3ACB">
      <w:pPr>
        <w:spacing w:after="0" w:line="240" w:lineRule="auto"/>
        <w:contextualSpacing/>
        <w:rPr>
          <w:b/>
          <w:color w:val="auto"/>
        </w:rPr>
      </w:pPr>
    </w:p>
    <w:tbl>
      <w:tblPr>
        <w:tblStyle w:val="TableGrid"/>
        <w:tblW w:w="9828" w:type="dxa"/>
        <w:tblLook w:val="01E0" w:firstRow="1" w:lastRow="1" w:firstColumn="1" w:lastColumn="1" w:noHBand="0" w:noVBand="0"/>
      </w:tblPr>
      <w:tblGrid>
        <w:gridCol w:w="1876"/>
        <w:gridCol w:w="1787"/>
        <w:gridCol w:w="1123"/>
        <w:gridCol w:w="5042"/>
      </w:tblGrid>
      <w:tr w:rsidR="0050295B" w:rsidRPr="00E04F3B" w14:paraId="5986AD4E" w14:textId="77777777" w:rsidTr="003E341C">
        <w:tc>
          <w:tcPr>
            <w:tcW w:w="1883" w:type="dxa"/>
          </w:tcPr>
          <w:p w14:paraId="0808D2E0" w14:textId="77777777" w:rsidR="0050295B" w:rsidRPr="003E341C" w:rsidRDefault="0050295B" w:rsidP="00DF3ACB">
            <w:pPr>
              <w:contextualSpacing/>
              <w:rPr>
                <w:b/>
              </w:rPr>
            </w:pPr>
            <w:r w:rsidRPr="003E341C">
              <w:rPr>
                <w:b/>
              </w:rPr>
              <w:t>File Name</w:t>
            </w:r>
          </w:p>
        </w:tc>
        <w:tc>
          <w:tcPr>
            <w:tcW w:w="7945" w:type="dxa"/>
            <w:gridSpan w:val="3"/>
            <w:shd w:val="clear" w:color="auto" w:fill="CCCCCC"/>
          </w:tcPr>
          <w:p w14:paraId="558E9212" w14:textId="60FC849F" w:rsidR="0050295B" w:rsidRPr="003E341C" w:rsidRDefault="006153EF" w:rsidP="00DF3ACB">
            <w:pPr>
              <w:contextualSpacing/>
              <w:rPr>
                <w:b/>
              </w:rPr>
            </w:pPr>
            <w:r w:rsidRPr="003E341C">
              <w:rPr>
                <w:b/>
              </w:rPr>
              <w:t>Aggrega</w:t>
            </w:r>
            <w:r w:rsidR="00B108CF" w:rsidRPr="003E341C">
              <w:rPr>
                <w:b/>
              </w:rPr>
              <w:t>ted</w:t>
            </w:r>
            <w:r w:rsidR="0050295B" w:rsidRPr="003E341C">
              <w:rPr>
                <w:b/>
              </w:rPr>
              <w:t>Output.dat</w:t>
            </w:r>
          </w:p>
        </w:tc>
      </w:tr>
      <w:tr w:rsidR="0050295B" w:rsidRPr="00E04F3B" w14:paraId="2A74D18B" w14:textId="77777777" w:rsidTr="003E341C">
        <w:tc>
          <w:tcPr>
            <w:tcW w:w="1883" w:type="dxa"/>
          </w:tcPr>
          <w:p w14:paraId="1EB37157" w14:textId="77777777" w:rsidR="0050295B" w:rsidRPr="003E341C" w:rsidRDefault="0050295B" w:rsidP="00DF3ACB">
            <w:pPr>
              <w:contextualSpacing/>
              <w:rPr>
                <w:b/>
              </w:rPr>
            </w:pPr>
            <w:r w:rsidRPr="003E341C">
              <w:rPr>
                <w:b/>
              </w:rPr>
              <w:t>File Function</w:t>
            </w:r>
          </w:p>
        </w:tc>
        <w:tc>
          <w:tcPr>
            <w:tcW w:w="7945" w:type="dxa"/>
            <w:gridSpan w:val="3"/>
          </w:tcPr>
          <w:p w14:paraId="650FCE93" w14:textId="77777777" w:rsidR="0050295B" w:rsidRPr="003E341C" w:rsidRDefault="00A44918" w:rsidP="00DF3ACB">
            <w:pPr>
              <w:contextualSpacing/>
            </w:pPr>
            <w:r w:rsidRPr="003E341C">
              <w:t>Contains aggregated output</w:t>
            </w:r>
          </w:p>
        </w:tc>
      </w:tr>
      <w:tr w:rsidR="0050295B" w:rsidRPr="00E04F3B" w14:paraId="4F5936FB" w14:textId="77777777" w:rsidTr="003E341C">
        <w:tc>
          <w:tcPr>
            <w:tcW w:w="1883" w:type="dxa"/>
          </w:tcPr>
          <w:p w14:paraId="5E9789CD" w14:textId="77777777" w:rsidR="0050295B" w:rsidRPr="003E341C" w:rsidRDefault="0050295B" w:rsidP="00DF3ACB">
            <w:pPr>
              <w:contextualSpacing/>
              <w:rPr>
                <w:b/>
              </w:rPr>
            </w:pPr>
            <w:r w:rsidRPr="003E341C">
              <w:rPr>
                <w:b/>
              </w:rPr>
              <w:t>FileFormat</w:t>
            </w:r>
          </w:p>
        </w:tc>
        <w:tc>
          <w:tcPr>
            <w:tcW w:w="7945" w:type="dxa"/>
            <w:gridSpan w:val="3"/>
            <w:tcBorders>
              <w:bottom w:val="single" w:sz="4" w:space="0" w:color="auto"/>
            </w:tcBorders>
          </w:tcPr>
          <w:p w14:paraId="768E622C" w14:textId="79BA65F2" w:rsidR="0050295B" w:rsidRPr="003E341C" w:rsidRDefault="0050295B" w:rsidP="00DF3ACB">
            <w:pPr>
              <w:contextualSpacing/>
            </w:pPr>
            <w:r w:rsidRPr="003E341C">
              <w:t xml:space="preserve">Files contains </w:t>
            </w:r>
            <w:r w:rsidR="00265DA0" w:rsidRPr="003E341C">
              <w:t>7</w:t>
            </w:r>
            <w:r w:rsidR="00A44918" w:rsidRPr="003E341C">
              <w:t xml:space="preserve"> columns</w:t>
            </w:r>
            <w:r w:rsidRPr="003E341C">
              <w:t xml:space="preserve"> </w:t>
            </w:r>
          </w:p>
        </w:tc>
      </w:tr>
      <w:tr w:rsidR="0050295B" w:rsidRPr="00E04F3B" w14:paraId="409F1CC5" w14:textId="77777777" w:rsidTr="003E341C">
        <w:trPr>
          <w:trHeight w:val="91"/>
        </w:trPr>
        <w:tc>
          <w:tcPr>
            <w:tcW w:w="1883" w:type="dxa"/>
            <w:vMerge w:val="restart"/>
          </w:tcPr>
          <w:p w14:paraId="2C9F24E9" w14:textId="77777777" w:rsidR="0050295B" w:rsidRPr="003E341C" w:rsidRDefault="0050295B" w:rsidP="00DF3ACB">
            <w:pPr>
              <w:contextualSpacing/>
              <w:rPr>
                <w:b/>
              </w:rPr>
            </w:pPr>
            <w:r w:rsidRPr="003E341C">
              <w:rPr>
                <w:b/>
              </w:rPr>
              <w:t xml:space="preserve">Lines description </w:t>
            </w:r>
          </w:p>
        </w:tc>
        <w:tc>
          <w:tcPr>
            <w:tcW w:w="1799" w:type="dxa"/>
            <w:shd w:val="clear" w:color="auto" w:fill="CCCCCC"/>
          </w:tcPr>
          <w:p w14:paraId="7057BD6F" w14:textId="77777777" w:rsidR="0050295B" w:rsidRPr="003E341C" w:rsidRDefault="0050295B" w:rsidP="00DF3ACB">
            <w:pPr>
              <w:contextualSpacing/>
              <w:rPr>
                <w:b/>
              </w:rPr>
            </w:pPr>
            <w:r w:rsidRPr="003E341C">
              <w:rPr>
                <w:b/>
              </w:rPr>
              <w:t xml:space="preserve">Line </w:t>
            </w:r>
          </w:p>
        </w:tc>
        <w:tc>
          <w:tcPr>
            <w:tcW w:w="1047" w:type="dxa"/>
            <w:shd w:val="clear" w:color="auto" w:fill="CCCCCC"/>
          </w:tcPr>
          <w:p w14:paraId="710B2D67" w14:textId="77777777" w:rsidR="0050295B" w:rsidRPr="003E341C" w:rsidRDefault="0050295B" w:rsidP="00DF3ACB">
            <w:pPr>
              <w:contextualSpacing/>
              <w:rPr>
                <w:b/>
              </w:rPr>
            </w:pPr>
            <w:r w:rsidRPr="003E341C">
              <w:rPr>
                <w:b/>
              </w:rPr>
              <w:t>Type</w:t>
            </w:r>
          </w:p>
        </w:tc>
        <w:tc>
          <w:tcPr>
            <w:tcW w:w="5099" w:type="dxa"/>
            <w:shd w:val="clear" w:color="auto" w:fill="CCCCCC"/>
          </w:tcPr>
          <w:p w14:paraId="54D9BFC7" w14:textId="77777777" w:rsidR="0050295B" w:rsidRPr="003E341C" w:rsidRDefault="0050295B" w:rsidP="00DF3ACB">
            <w:pPr>
              <w:contextualSpacing/>
              <w:rPr>
                <w:b/>
              </w:rPr>
            </w:pPr>
            <w:r w:rsidRPr="003E341C">
              <w:rPr>
                <w:b/>
              </w:rPr>
              <w:t>Description</w:t>
            </w:r>
          </w:p>
        </w:tc>
      </w:tr>
      <w:tr w:rsidR="0050295B" w:rsidRPr="00E04F3B" w14:paraId="63898074" w14:textId="77777777" w:rsidTr="003E341C">
        <w:trPr>
          <w:trHeight w:val="91"/>
        </w:trPr>
        <w:tc>
          <w:tcPr>
            <w:tcW w:w="1883" w:type="dxa"/>
            <w:vMerge/>
          </w:tcPr>
          <w:p w14:paraId="331F857D" w14:textId="77777777" w:rsidR="0050295B" w:rsidRPr="003E341C" w:rsidRDefault="0050295B" w:rsidP="00DF3ACB">
            <w:pPr>
              <w:contextualSpacing/>
            </w:pPr>
          </w:p>
        </w:tc>
        <w:tc>
          <w:tcPr>
            <w:tcW w:w="1799" w:type="dxa"/>
          </w:tcPr>
          <w:p w14:paraId="5B50D0AB" w14:textId="77777777" w:rsidR="0050295B" w:rsidRPr="003E341C" w:rsidRDefault="0050295B" w:rsidP="00DF3ACB">
            <w:pPr>
              <w:contextualSpacing/>
            </w:pPr>
            <w:r w:rsidRPr="003E341C">
              <w:t>1</w:t>
            </w:r>
          </w:p>
        </w:tc>
        <w:tc>
          <w:tcPr>
            <w:tcW w:w="1047" w:type="dxa"/>
          </w:tcPr>
          <w:p w14:paraId="46621C2B" w14:textId="77777777" w:rsidR="0050295B" w:rsidRPr="003E341C" w:rsidRDefault="0050295B" w:rsidP="00DF3ACB">
            <w:pPr>
              <w:contextualSpacing/>
            </w:pPr>
            <w:r w:rsidRPr="003E341C">
              <w:t>text</w:t>
            </w:r>
          </w:p>
        </w:tc>
        <w:tc>
          <w:tcPr>
            <w:tcW w:w="5099" w:type="dxa"/>
          </w:tcPr>
          <w:p w14:paraId="3CDF749D" w14:textId="77777777" w:rsidR="0050295B" w:rsidRPr="003E341C" w:rsidRDefault="00A44918" w:rsidP="00DF3ACB">
            <w:pPr>
              <w:contextualSpacing/>
            </w:pPr>
            <w:r w:rsidRPr="003E341C">
              <w:t xml:space="preserve">Header comprised of </w:t>
            </w:r>
            <w:r w:rsidR="00923477" w:rsidRPr="003E341C">
              <w:t>Year Month Day Hour</w:t>
            </w:r>
            <w:r w:rsidRPr="003E341C">
              <w:t xml:space="preserve"> Variable Watershed Value</w:t>
            </w:r>
            <w:r w:rsidR="0050295B" w:rsidRPr="003E341C">
              <w:t xml:space="preserve"> </w:t>
            </w:r>
          </w:p>
        </w:tc>
      </w:tr>
      <w:tr w:rsidR="00A44918" w:rsidRPr="00E04F3B" w14:paraId="01EF0CE7" w14:textId="77777777" w:rsidTr="003E341C">
        <w:trPr>
          <w:trHeight w:val="91"/>
        </w:trPr>
        <w:tc>
          <w:tcPr>
            <w:tcW w:w="1883" w:type="dxa"/>
          </w:tcPr>
          <w:p w14:paraId="2D11BEAE" w14:textId="77777777" w:rsidR="00A44918" w:rsidRPr="003E341C" w:rsidRDefault="00A44918" w:rsidP="00DF3ACB">
            <w:pPr>
              <w:contextualSpacing/>
            </w:pPr>
          </w:p>
        </w:tc>
        <w:tc>
          <w:tcPr>
            <w:tcW w:w="1799" w:type="dxa"/>
          </w:tcPr>
          <w:p w14:paraId="1CCCD934" w14:textId="77777777" w:rsidR="00A44918" w:rsidRPr="003E341C" w:rsidRDefault="00A44918" w:rsidP="00DF3ACB">
            <w:pPr>
              <w:contextualSpacing/>
            </w:pPr>
            <w:r w:rsidRPr="003E341C">
              <w:t>2 and on</w:t>
            </w:r>
          </w:p>
        </w:tc>
        <w:tc>
          <w:tcPr>
            <w:tcW w:w="1047" w:type="dxa"/>
          </w:tcPr>
          <w:p w14:paraId="79B55802" w14:textId="77777777" w:rsidR="00A44918" w:rsidRPr="003E341C" w:rsidRDefault="00A44918" w:rsidP="00DF3ACB">
            <w:pPr>
              <w:contextualSpacing/>
            </w:pPr>
            <w:r w:rsidRPr="003E341C">
              <w:t xml:space="preserve">Mixed </w:t>
            </w:r>
            <w:r w:rsidR="00923477" w:rsidRPr="003E341C">
              <w:t>space</w:t>
            </w:r>
            <w:r w:rsidRPr="003E341C">
              <w:t xml:space="preserve"> separated</w:t>
            </w:r>
          </w:p>
        </w:tc>
        <w:tc>
          <w:tcPr>
            <w:tcW w:w="5099" w:type="dxa"/>
          </w:tcPr>
          <w:p w14:paraId="3CFE46CD" w14:textId="77777777" w:rsidR="00A44918" w:rsidRPr="003E341C" w:rsidRDefault="00A44918" w:rsidP="00DF3ACB">
            <w:pPr>
              <w:contextualSpacing/>
            </w:pPr>
            <w:r w:rsidRPr="003E341C">
              <w:t>Values</w:t>
            </w:r>
          </w:p>
        </w:tc>
      </w:tr>
      <w:tr w:rsidR="00A44918" w:rsidRPr="00E04F3B" w14:paraId="73C9C3A7" w14:textId="77777777" w:rsidTr="003E341C">
        <w:trPr>
          <w:trHeight w:val="91"/>
        </w:trPr>
        <w:tc>
          <w:tcPr>
            <w:tcW w:w="1883" w:type="dxa"/>
          </w:tcPr>
          <w:p w14:paraId="4ACEB902" w14:textId="77777777" w:rsidR="00A44918" w:rsidRPr="003E341C" w:rsidRDefault="00A44918" w:rsidP="00DF3ACB">
            <w:pPr>
              <w:contextualSpacing/>
              <w:rPr>
                <w:b/>
              </w:rPr>
            </w:pPr>
            <w:r w:rsidRPr="003E341C">
              <w:rPr>
                <w:b/>
              </w:rPr>
              <w:t xml:space="preserve">Column description </w:t>
            </w:r>
          </w:p>
        </w:tc>
        <w:tc>
          <w:tcPr>
            <w:tcW w:w="1799" w:type="dxa"/>
          </w:tcPr>
          <w:p w14:paraId="779C5951" w14:textId="77777777" w:rsidR="00A44918" w:rsidRPr="003E341C" w:rsidRDefault="00A44918" w:rsidP="00DF3ACB">
            <w:pPr>
              <w:contextualSpacing/>
              <w:rPr>
                <w:b/>
              </w:rPr>
            </w:pPr>
            <w:r w:rsidRPr="003E341C">
              <w:rPr>
                <w:b/>
              </w:rPr>
              <w:t>Column</w:t>
            </w:r>
          </w:p>
        </w:tc>
        <w:tc>
          <w:tcPr>
            <w:tcW w:w="1047" w:type="dxa"/>
          </w:tcPr>
          <w:p w14:paraId="441B763B" w14:textId="77777777" w:rsidR="00A44918" w:rsidRPr="003E341C" w:rsidRDefault="00A44918" w:rsidP="00DF3ACB">
            <w:pPr>
              <w:contextualSpacing/>
              <w:rPr>
                <w:b/>
              </w:rPr>
            </w:pPr>
            <w:r w:rsidRPr="003E341C">
              <w:rPr>
                <w:b/>
              </w:rPr>
              <w:t>Type</w:t>
            </w:r>
          </w:p>
        </w:tc>
        <w:tc>
          <w:tcPr>
            <w:tcW w:w="5099" w:type="dxa"/>
          </w:tcPr>
          <w:p w14:paraId="6C938E5F" w14:textId="77777777" w:rsidR="00A44918" w:rsidRPr="003E341C" w:rsidRDefault="00A44918" w:rsidP="00DF3ACB">
            <w:pPr>
              <w:contextualSpacing/>
              <w:rPr>
                <w:b/>
              </w:rPr>
            </w:pPr>
            <w:r w:rsidRPr="003E341C">
              <w:rPr>
                <w:b/>
              </w:rPr>
              <w:t>Description</w:t>
            </w:r>
          </w:p>
        </w:tc>
      </w:tr>
      <w:tr w:rsidR="00A44918" w:rsidRPr="00E04F3B" w14:paraId="20563482" w14:textId="77777777" w:rsidTr="003E341C">
        <w:trPr>
          <w:trHeight w:val="91"/>
        </w:trPr>
        <w:tc>
          <w:tcPr>
            <w:tcW w:w="1883" w:type="dxa"/>
          </w:tcPr>
          <w:p w14:paraId="1E63C226" w14:textId="77777777" w:rsidR="00A44918" w:rsidRPr="003E341C" w:rsidRDefault="00A44918" w:rsidP="00DF3ACB">
            <w:pPr>
              <w:contextualSpacing/>
            </w:pPr>
          </w:p>
        </w:tc>
        <w:tc>
          <w:tcPr>
            <w:tcW w:w="1799" w:type="dxa"/>
          </w:tcPr>
          <w:p w14:paraId="741BF59B" w14:textId="77777777" w:rsidR="00A44918" w:rsidRPr="003E341C" w:rsidRDefault="00A44918" w:rsidP="00DF3ACB">
            <w:pPr>
              <w:contextualSpacing/>
            </w:pPr>
            <w:r w:rsidRPr="003E341C">
              <w:t>1</w:t>
            </w:r>
            <w:r w:rsidR="00C71910" w:rsidRPr="003E341C">
              <w:t>-4</w:t>
            </w:r>
          </w:p>
        </w:tc>
        <w:tc>
          <w:tcPr>
            <w:tcW w:w="1047" w:type="dxa"/>
          </w:tcPr>
          <w:p w14:paraId="6FAA3849" w14:textId="77777777" w:rsidR="00A44918" w:rsidRPr="003E341C" w:rsidRDefault="00C71910" w:rsidP="00DF3ACB">
            <w:pPr>
              <w:contextualSpacing/>
            </w:pPr>
            <w:r w:rsidRPr="003E341C">
              <w:t>numeric</w:t>
            </w:r>
          </w:p>
        </w:tc>
        <w:tc>
          <w:tcPr>
            <w:tcW w:w="5099" w:type="dxa"/>
          </w:tcPr>
          <w:p w14:paraId="703E47D2" w14:textId="77777777" w:rsidR="00A44918" w:rsidRPr="003E341C" w:rsidRDefault="00C71910" w:rsidP="00DF3ACB">
            <w:pPr>
              <w:contextualSpacing/>
            </w:pPr>
            <w:r w:rsidRPr="003E341C">
              <w:t xml:space="preserve">Date time in </w:t>
            </w:r>
            <w:r w:rsidR="00A44918" w:rsidRPr="003E341C">
              <w:t xml:space="preserve">format: </w:t>
            </w:r>
            <w:r w:rsidR="0070588D" w:rsidRPr="003E341C">
              <w:t xml:space="preserve">YYYY MM DD </w:t>
            </w:r>
            <w:r w:rsidR="00A44918" w:rsidRPr="003E341C">
              <w:t>HH.FFF)</w:t>
            </w:r>
          </w:p>
        </w:tc>
      </w:tr>
      <w:tr w:rsidR="00A44918" w:rsidRPr="00E04F3B" w14:paraId="7B298ABB" w14:textId="77777777" w:rsidTr="003E341C">
        <w:trPr>
          <w:trHeight w:val="91"/>
        </w:trPr>
        <w:tc>
          <w:tcPr>
            <w:tcW w:w="1883" w:type="dxa"/>
          </w:tcPr>
          <w:p w14:paraId="26292463" w14:textId="77777777" w:rsidR="00A44918" w:rsidRPr="003E341C" w:rsidRDefault="00A44918" w:rsidP="00DF3ACB">
            <w:pPr>
              <w:contextualSpacing/>
            </w:pPr>
          </w:p>
        </w:tc>
        <w:tc>
          <w:tcPr>
            <w:tcW w:w="1799" w:type="dxa"/>
          </w:tcPr>
          <w:p w14:paraId="1365B68B" w14:textId="77777777" w:rsidR="00A44918" w:rsidRPr="003E341C" w:rsidRDefault="00C71910" w:rsidP="00DF3ACB">
            <w:pPr>
              <w:contextualSpacing/>
            </w:pPr>
            <w:r w:rsidRPr="003E341C">
              <w:t>5</w:t>
            </w:r>
          </w:p>
        </w:tc>
        <w:tc>
          <w:tcPr>
            <w:tcW w:w="1047" w:type="dxa"/>
          </w:tcPr>
          <w:p w14:paraId="4018BE66" w14:textId="77777777" w:rsidR="00A44918" w:rsidRPr="003E341C" w:rsidRDefault="00A44918" w:rsidP="00DF3ACB">
            <w:pPr>
              <w:contextualSpacing/>
            </w:pPr>
            <w:r w:rsidRPr="003E341C">
              <w:t>text</w:t>
            </w:r>
          </w:p>
        </w:tc>
        <w:tc>
          <w:tcPr>
            <w:tcW w:w="5099" w:type="dxa"/>
          </w:tcPr>
          <w:p w14:paraId="104D28F9" w14:textId="77777777" w:rsidR="00A44918" w:rsidRPr="003E341C" w:rsidRDefault="00A44918" w:rsidP="00DF3ACB">
            <w:pPr>
              <w:contextualSpacing/>
            </w:pPr>
            <w:r w:rsidRPr="003E341C">
              <w:t>Variable code</w:t>
            </w:r>
          </w:p>
        </w:tc>
      </w:tr>
      <w:tr w:rsidR="00A44918" w:rsidRPr="00E04F3B" w14:paraId="2AA3D6C4" w14:textId="77777777" w:rsidTr="003E341C">
        <w:trPr>
          <w:trHeight w:val="91"/>
        </w:trPr>
        <w:tc>
          <w:tcPr>
            <w:tcW w:w="1883" w:type="dxa"/>
          </w:tcPr>
          <w:p w14:paraId="03BC2392" w14:textId="77777777" w:rsidR="00A44918" w:rsidRPr="003E341C" w:rsidRDefault="00A44918" w:rsidP="00DF3ACB">
            <w:pPr>
              <w:contextualSpacing/>
            </w:pPr>
          </w:p>
        </w:tc>
        <w:tc>
          <w:tcPr>
            <w:tcW w:w="1799" w:type="dxa"/>
          </w:tcPr>
          <w:p w14:paraId="63AD4046" w14:textId="77777777" w:rsidR="00A44918" w:rsidRPr="003E341C" w:rsidRDefault="00C71910" w:rsidP="00DF3ACB">
            <w:pPr>
              <w:contextualSpacing/>
            </w:pPr>
            <w:r w:rsidRPr="003E341C">
              <w:t>6</w:t>
            </w:r>
          </w:p>
        </w:tc>
        <w:tc>
          <w:tcPr>
            <w:tcW w:w="1047" w:type="dxa"/>
          </w:tcPr>
          <w:p w14:paraId="0887AC07" w14:textId="77777777" w:rsidR="00A44918" w:rsidRPr="003E341C" w:rsidRDefault="00A44918" w:rsidP="00DF3ACB">
            <w:pPr>
              <w:contextualSpacing/>
            </w:pPr>
            <w:r w:rsidRPr="003E341C">
              <w:t>numeric</w:t>
            </w:r>
          </w:p>
        </w:tc>
        <w:tc>
          <w:tcPr>
            <w:tcW w:w="5099" w:type="dxa"/>
          </w:tcPr>
          <w:p w14:paraId="57DF3FEA" w14:textId="77777777" w:rsidR="00A44918" w:rsidRPr="003E341C" w:rsidRDefault="00A44918" w:rsidP="00DF3ACB">
            <w:pPr>
              <w:contextualSpacing/>
            </w:pPr>
            <w:r w:rsidRPr="003E341C">
              <w:t>Watershed id</w:t>
            </w:r>
          </w:p>
        </w:tc>
      </w:tr>
      <w:tr w:rsidR="00A44918" w:rsidRPr="00E04F3B" w14:paraId="4C33FCC4" w14:textId="77777777" w:rsidTr="003E341C">
        <w:trPr>
          <w:trHeight w:val="91"/>
        </w:trPr>
        <w:tc>
          <w:tcPr>
            <w:tcW w:w="1883" w:type="dxa"/>
          </w:tcPr>
          <w:p w14:paraId="6A72E01D" w14:textId="77777777" w:rsidR="00A44918" w:rsidRPr="003E341C" w:rsidRDefault="00A44918" w:rsidP="00DF3ACB">
            <w:pPr>
              <w:contextualSpacing/>
            </w:pPr>
          </w:p>
        </w:tc>
        <w:tc>
          <w:tcPr>
            <w:tcW w:w="1799" w:type="dxa"/>
          </w:tcPr>
          <w:p w14:paraId="540C9A3E" w14:textId="77777777" w:rsidR="00A44918" w:rsidRPr="003E341C" w:rsidRDefault="00C71910" w:rsidP="00DF3ACB">
            <w:pPr>
              <w:contextualSpacing/>
            </w:pPr>
            <w:r w:rsidRPr="003E341C">
              <w:t>7</w:t>
            </w:r>
          </w:p>
        </w:tc>
        <w:tc>
          <w:tcPr>
            <w:tcW w:w="1047" w:type="dxa"/>
          </w:tcPr>
          <w:p w14:paraId="028610F9" w14:textId="77777777" w:rsidR="00A44918" w:rsidRPr="003E341C" w:rsidRDefault="00A44918" w:rsidP="00DF3ACB">
            <w:pPr>
              <w:contextualSpacing/>
            </w:pPr>
            <w:r w:rsidRPr="003E341C">
              <w:t>numeric</w:t>
            </w:r>
          </w:p>
        </w:tc>
        <w:tc>
          <w:tcPr>
            <w:tcW w:w="5099" w:type="dxa"/>
          </w:tcPr>
          <w:p w14:paraId="6C45C8C4" w14:textId="77777777" w:rsidR="00A44918" w:rsidRPr="003E341C" w:rsidRDefault="00A44918" w:rsidP="00DF3ACB">
            <w:pPr>
              <w:contextualSpacing/>
            </w:pPr>
            <w:r w:rsidRPr="003E341C">
              <w:t>Aggregated value</w:t>
            </w:r>
          </w:p>
        </w:tc>
      </w:tr>
      <w:tr w:rsidR="00A44918" w:rsidRPr="00E04F3B" w14:paraId="6290CC63" w14:textId="77777777" w:rsidTr="002553CD">
        <w:trPr>
          <w:trHeight w:val="1475"/>
        </w:trPr>
        <w:tc>
          <w:tcPr>
            <w:tcW w:w="1883" w:type="dxa"/>
          </w:tcPr>
          <w:p w14:paraId="0174DBD3" w14:textId="77777777" w:rsidR="00A44918" w:rsidRPr="003E341C" w:rsidRDefault="00A44918" w:rsidP="00DF3ACB">
            <w:pPr>
              <w:contextualSpacing/>
              <w:rPr>
                <w:b/>
              </w:rPr>
            </w:pPr>
            <w:r w:rsidRPr="003E341C">
              <w:rPr>
                <w:b/>
              </w:rPr>
              <w:t>Example file</w:t>
            </w:r>
          </w:p>
        </w:tc>
        <w:tc>
          <w:tcPr>
            <w:tcW w:w="7945" w:type="dxa"/>
            <w:gridSpan w:val="3"/>
          </w:tcPr>
          <w:p w14:paraId="7B21E159" w14:textId="65F8B494" w:rsidR="00A44918" w:rsidRPr="003E341C" w:rsidRDefault="00815C10" w:rsidP="00DF3ACB">
            <w:pPr>
              <w:contextualSpacing/>
            </w:pPr>
            <w:r w:rsidRPr="003E341C">
              <w:t>Year month day hour</w:t>
            </w:r>
            <w:r w:rsidR="00043A03" w:rsidRPr="003E341C">
              <w:t xml:space="preserve"> variable watershed</w:t>
            </w:r>
            <w:r w:rsidR="00A44918" w:rsidRPr="003E341C">
              <w:t xml:space="preserve"> value</w:t>
            </w:r>
          </w:p>
          <w:p w14:paraId="5DCF2046" w14:textId="77777777" w:rsidR="00043A03" w:rsidRPr="003E341C" w:rsidRDefault="00352132" w:rsidP="00DF3ACB">
            <w:pPr>
              <w:contextualSpacing/>
            </w:pPr>
            <w:r w:rsidRPr="003E341C">
              <w:t>2</w:t>
            </w:r>
            <w:r w:rsidR="00043A03" w:rsidRPr="003E341C">
              <w:t>011 11 26 06.33 swe 1 0.3</w:t>
            </w:r>
          </w:p>
          <w:p w14:paraId="6E15F5EB" w14:textId="77777777" w:rsidR="00043A03" w:rsidRPr="003E341C" w:rsidRDefault="00043A03" w:rsidP="00DF3ACB">
            <w:pPr>
              <w:contextualSpacing/>
            </w:pPr>
            <w:r w:rsidRPr="003E341C">
              <w:t>2011 11 26 12.33  swe 1</w:t>
            </w:r>
            <w:r w:rsidR="00436908" w:rsidRPr="003E341C">
              <w:t xml:space="preserve"> 0.4</w:t>
            </w:r>
          </w:p>
          <w:p w14:paraId="5B882611" w14:textId="77777777" w:rsidR="00043A03" w:rsidRPr="003E341C" w:rsidRDefault="00043A03" w:rsidP="00DF3ACB">
            <w:pPr>
              <w:contextualSpacing/>
            </w:pPr>
            <w:r w:rsidRPr="003E341C">
              <w:t xml:space="preserve">2011 11 26 18.33  </w:t>
            </w:r>
            <w:r w:rsidR="00436908" w:rsidRPr="003E341C">
              <w:t>swe 1 0.35</w:t>
            </w:r>
          </w:p>
          <w:p w14:paraId="11293105" w14:textId="77777777" w:rsidR="00436908" w:rsidRPr="003E341C" w:rsidRDefault="00043A03" w:rsidP="00DF3ACB">
            <w:pPr>
              <w:contextualSpacing/>
            </w:pPr>
            <w:r w:rsidRPr="003E341C">
              <w:t xml:space="preserve">2011 11 26 24.33  </w:t>
            </w:r>
            <w:r w:rsidR="00436908" w:rsidRPr="003E341C">
              <w:t>swe 2 0.45</w:t>
            </w:r>
          </w:p>
          <w:p w14:paraId="744A544C" w14:textId="77777777" w:rsidR="00A44918" w:rsidRPr="003E341C" w:rsidRDefault="008F15E6" w:rsidP="00DF3ACB">
            <w:pPr>
              <w:contextualSpacing/>
            </w:pPr>
            <w:r w:rsidRPr="003E341C">
              <w:t>...</w:t>
            </w:r>
          </w:p>
        </w:tc>
      </w:tr>
    </w:tbl>
    <w:p w14:paraId="67FDD7A4" w14:textId="77777777" w:rsidR="0050295B" w:rsidRPr="003E341C" w:rsidRDefault="0050295B" w:rsidP="00DF3ACB">
      <w:pPr>
        <w:spacing w:after="0" w:line="240" w:lineRule="auto"/>
        <w:contextualSpacing/>
        <w:rPr>
          <w:b/>
          <w:color w:val="auto"/>
        </w:rPr>
      </w:pPr>
    </w:p>
    <w:p w14:paraId="62CFFCBB" w14:textId="33255DB2" w:rsidR="0020634D" w:rsidRPr="00E04F3B" w:rsidRDefault="0020634D" w:rsidP="00DF3ACB">
      <w:pPr>
        <w:pStyle w:val="Heading2"/>
        <w:spacing w:before="0" w:line="240" w:lineRule="auto"/>
        <w:contextualSpacing/>
        <w:rPr>
          <w:rFonts w:ascii="Times New Roman" w:hAnsi="Times New Roman" w:cs="Times New Roman"/>
          <w:color w:val="auto"/>
          <w:sz w:val="24"/>
          <w:szCs w:val="24"/>
        </w:rPr>
      </w:pPr>
      <w:r w:rsidRPr="00E04F3B">
        <w:rPr>
          <w:rFonts w:ascii="Times New Roman" w:hAnsi="Times New Roman" w:cs="Times New Roman"/>
          <w:color w:val="auto"/>
          <w:sz w:val="24"/>
          <w:szCs w:val="24"/>
        </w:rPr>
        <w:t>Beginning of interval time specification</w:t>
      </w:r>
    </w:p>
    <w:p w14:paraId="601F7DAE" w14:textId="7C0D1AC8" w:rsidR="0020634D" w:rsidRPr="00E04F3B" w:rsidRDefault="0020634D" w:rsidP="00DF3ACB">
      <w:pPr>
        <w:spacing w:after="0" w:line="240" w:lineRule="auto"/>
        <w:contextualSpacing/>
      </w:pPr>
      <w:r w:rsidRPr="00E04F3B">
        <w:t xml:space="preserve">UEB uses a beginning of interval interpretation of time varying inputs and outputs.  This means that if, for example rainfall and radiation inputs are reported at 6 hr time steps at 6:00, 12:00, 18:00 etc, the 6:00 value is taken to apply from 6:00 to 12:00, the 12:00 value is taken to apply from 12:00 to 18:00 and so on.  </w:t>
      </w:r>
    </w:p>
    <w:p w14:paraId="542FA223" w14:textId="77777777" w:rsidR="00DF3ACB" w:rsidRDefault="00DF3ACB" w:rsidP="00DF3ACB">
      <w:pPr>
        <w:spacing w:after="0" w:line="240" w:lineRule="auto"/>
        <w:contextualSpacing/>
        <w:rPr>
          <w:b/>
          <w:bCs/>
        </w:rPr>
      </w:pPr>
    </w:p>
    <w:p w14:paraId="4FF9725E" w14:textId="77777777" w:rsidR="002553CD" w:rsidRDefault="002553CD" w:rsidP="00DF3ACB">
      <w:pPr>
        <w:spacing w:after="0" w:line="240" w:lineRule="auto"/>
        <w:contextualSpacing/>
        <w:rPr>
          <w:b/>
          <w:bCs/>
        </w:rPr>
      </w:pPr>
      <w:r w:rsidRPr="002553CD">
        <w:rPr>
          <w:b/>
          <w:bCs/>
        </w:rPr>
        <w:t>NetCDF file requirements</w:t>
      </w:r>
    </w:p>
    <w:p w14:paraId="5541ADAA" w14:textId="77777777" w:rsidR="002553CD" w:rsidRPr="002553CD" w:rsidRDefault="002553CD" w:rsidP="00DF3ACB">
      <w:pPr>
        <w:spacing w:after="0" w:line="240" w:lineRule="auto"/>
        <w:contextualSpacing/>
        <w:rPr>
          <w:b/>
          <w:bCs/>
        </w:rPr>
      </w:pPr>
    </w:p>
    <w:p w14:paraId="0A07E7C5" w14:textId="77777777" w:rsidR="00DD0042" w:rsidRPr="00E04F3B" w:rsidRDefault="00DD0042" w:rsidP="00DF3ACB">
      <w:pPr>
        <w:spacing w:after="0" w:line="240" w:lineRule="auto"/>
        <w:contextualSpacing/>
      </w:pPr>
      <w:r w:rsidRPr="00E04F3B">
        <w:t xml:space="preserve">UEBGrid works with 2-D and 3-D netCDF files. 2-D netCDF files are used to store variables that are constant in time (Spatially variable and time constant SVTC), while 3-D netCDF files are used to store variables that change in time (Spatially variable and time variable SVTV). </w:t>
      </w:r>
    </w:p>
    <w:p w14:paraId="6C533127" w14:textId="7B4D0EE5" w:rsidR="00DD0042" w:rsidRPr="00E04F3B" w:rsidRDefault="00DD0042" w:rsidP="00DF3ACB">
      <w:pPr>
        <w:spacing w:after="0" w:line="240" w:lineRule="auto"/>
        <w:contextualSpacing/>
      </w:pPr>
      <w:r w:rsidRPr="00E04F3B">
        <w:t>The characteristics of a netCDF file required by UEBGrid are:</w:t>
      </w:r>
    </w:p>
    <w:p w14:paraId="48549E0E" w14:textId="5AF16FDF" w:rsidR="006C6881" w:rsidRPr="00E04F3B" w:rsidRDefault="00E65F5E" w:rsidP="00DF3ACB">
      <w:pPr>
        <w:pStyle w:val="ListParagraph"/>
        <w:numPr>
          <w:ilvl w:val="0"/>
          <w:numId w:val="5"/>
        </w:numPr>
        <w:spacing w:after="0" w:line="240" w:lineRule="auto"/>
      </w:pPr>
      <w:r w:rsidRPr="00E04F3B">
        <w:t xml:space="preserve">The grid sizes have to be the same across all netCDF files used in any one UEBgrid run.  </w:t>
      </w:r>
      <w:r w:rsidR="00DD0042" w:rsidRPr="00E04F3B">
        <w:t>There is no exception to this rule.</w:t>
      </w:r>
      <w:r w:rsidR="00A25985">
        <w:t xml:space="preserve"> </w:t>
      </w:r>
    </w:p>
    <w:p w14:paraId="2BAA9260" w14:textId="1EC5A61F" w:rsidR="00DF3ACB" w:rsidRDefault="00DD0042" w:rsidP="00DF3ACB">
      <w:pPr>
        <w:pStyle w:val="ListParagraph"/>
        <w:numPr>
          <w:ilvl w:val="0"/>
          <w:numId w:val="5"/>
        </w:numPr>
        <w:spacing w:after="0" w:line="240" w:lineRule="auto"/>
      </w:pPr>
      <w:r w:rsidRPr="002553CD">
        <w:lastRenderedPageBreak/>
        <w:t>3-D netCDF file</w:t>
      </w:r>
      <w:r w:rsidR="006C0775" w:rsidRPr="002553CD">
        <w:t>s</w:t>
      </w:r>
      <w:r w:rsidRPr="002553CD">
        <w:t xml:space="preserve"> </w:t>
      </w:r>
      <w:r w:rsidR="006C6881" w:rsidRPr="002553CD">
        <w:t>require a time dimension.</w:t>
      </w:r>
    </w:p>
    <w:p w14:paraId="456AC23E" w14:textId="5BB2909A" w:rsidR="00DF3ACB" w:rsidRPr="002553CD" w:rsidRDefault="00DF3ACB" w:rsidP="00DF3ACB">
      <w:pPr>
        <w:pStyle w:val="ListParagraph"/>
        <w:numPr>
          <w:ilvl w:val="0"/>
          <w:numId w:val="5"/>
        </w:numPr>
        <w:spacing w:after="0" w:line="240" w:lineRule="auto"/>
      </w:pPr>
      <w:r w:rsidRPr="00DF3ACB">
        <w:t xml:space="preserve">A single variable may be stored in multiple netCDF files. </w:t>
      </w:r>
      <w:r w:rsidR="00263B57">
        <w:t>D</w:t>
      </w:r>
      <w:r w:rsidRPr="00DF3ACB">
        <w:t xml:space="preserve">imension </w:t>
      </w:r>
      <w:r w:rsidR="00263B57">
        <w:t xml:space="preserve">and variable </w:t>
      </w:r>
      <w:r w:rsidRPr="00DF3ACB">
        <w:t xml:space="preserve">names should be </w:t>
      </w:r>
      <w:r w:rsidR="00263B57">
        <w:t xml:space="preserve">the </w:t>
      </w:r>
      <w:r w:rsidRPr="00DF3ACB">
        <w:t xml:space="preserve">same across all the netCDF files in which that variable is stored in. For example, if "Tair" is stored in both "Temp1.nc" and "Temp2.nc" file and dimensions of "Tair1.nc" are X, Y and Time, dimensions of "Temp2.nc" needs to be X, Y and Time. </w:t>
      </w:r>
      <w:r w:rsidR="00263B57">
        <w:t xml:space="preserve">The order of dimensions needs to be the same for all files holding the same variable.  </w:t>
      </w:r>
      <w:r w:rsidR="008D4791">
        <w:t xml:space="preserve">If dimension order appears as (time, </w:t>
      </w:r>
      <w:r w:rsidR="00263B57">
        <w:t>Y</w:t>
      </w:r>
      <w:r w:rsidR="008D4791">
        <w:t>-co</w:t>
      </w:r>
      <w:r w:rsidR="00263B57">
        <w:t>o</w:t>
      </w:r>
      <w:r w:rsidR="008D4791">
        <w:t xml:space="preserve">rdinate, </w:t>
      </w:r>
      <w:r w:rsidR="00263B57">
        <w:t>X</w:t>
      </w:r>
      <w:r w:rsidR="008D4791">
        <w:t xml:space="preserve">-coordinate), </w:t>
      </w:r>
      <w:r w:rsidR="007738BF">
        <w:t>user doesn’t have to specify the names of these variables</w:t>
      </w:r>
      <w:r w:rsidR="00263B57">
        <w:t>.  (In this case</w:t>
      </w:r>
      <w:r w:rsidR="007738BF">
        <w:t xml:space="preserve"> they </w:t>
      </w:r>
      <w:r w:rsidR="00263B57">
        <w:t xml:space="preserve">could </w:t>
      </w:r>
      <w:r w:rsidR="007738BF">
        <w:t xml:space="preserve">have different names across </w:t>
      </w:r>
      <w:r w:rsidR="00263B57">
        <w:t>different</w:t>
      </w:r>
      <w:r w:rsidR="007738BF">
        <w:t xml:space="preserve"> files although this practice is not recommended). </w:t>
      </w:r>
      <w:r w:rsidRPr="00DF3ACB">
        <w:t xml:space="preserve">However, dimension names can be different for different variable. If "Tair" and "RH" are stored in "Tair.nc" and "Rhval.nc" files and dimensions of "Tair1.nc" are X, Y and Time and dimensions of "Rhval.nc" are Lat, Lon and T, model </w:t>
      </w:r>
      <w:r w:rsidR="00263B57">
        <w:t>will</w:t>
      </w:r>
      <w:r w:rsidR="00263B57" w:rsidRPr="00DF3ACB">
        <w:t xml:space="preserve"> </w:t>
      </w:r>
      <w:r w:rsidRPr="00DF3ACB">
        <w:t xml:space="preserve">work </w:t>
      </w:r>
      <w:r w:rsidR="00263B57">
        <w:t>as long as the spatial grid values are consistent</w:t>
      </w:r>
      <w:r w:rsidRPr="00DF3ACB">
        <w:t>.</w:t>
      </w:r>
    </w:p>
    <w:p w14:paraId="3D838B8D" w14:textId="77777777" w:rsidR="000F36B3" w:rsidRDefault="000F36B3" w:rsidP="00DF3ACB">
      <w:pPr>
        <w:pStyle w:val="ListParagraph"/>
        <w:spacing w:after="0" w:line="240" w:lineRule="auto"/>
      </w:pPr>
    </w:p>
    <w:p w14:paraId="65CB7CC0" w14:textId="57539B8E" w:rsidR="000B7023" w:rsidRDefault="000B7023" w:rsidP="00DF3ACB">
      <w:pPr>
        <w:pStyle w:val="ListParagraph"/>
        <w:spacing w:after="0" w:line="240" w:lineRule="auto"/>
        <w:rPr>
          <w:b/>
        </w:rPr>
      </w:pPr>
      <w:r w:rsidRPr="002553CD">
        <w:rPr>
          <w:b/>
        </w:rPr>
        <w:t>For 3-D netCDF files the following are required</w:t>
      </w:r>
    </w:p>
    <w:p w14:paraId="3324D945" w14:textId="77777777" w:rsidR="002553CD" w:rsidRPr="002553CD" w:rsidRDefault="002553CD" w:rsidP="00DF3ACB">
      <w:pPr>
        <w:pStyle w:val="ListParagraph"/>
        <w:spacing w:after="0" w:line="240" w:lineRule="auto"/>
        <w:rPr>
          <w:b/>
        </w:rPr>
      </w:pPr>
    </w:p>
    <w:p w14:paraId="38950883" w14:textId="77777777" w:rsidR="000B7023" w:rsidRPr="00E04F3B" w:rsidRDefault="00DD0042" w:rsidP="00DF3ACB">
      <w:pPr>
        <w:pStyle w:val="ListParagraph"/>
        <w:numPr>
          <w:ilvl w:val="0"/>
          <w:numId w:val="4"/>
        </w:numPr>
        <w:spacing w:after="0" w:line="240" w:lineRule="auto"/>
      </w:pPr>
      <w:r w:rsidRPr="00E04F3B">
        <w:t>Unit of time (“time:units”) must be given as</w:t>
      </w:r>
      <w:r w:rsidR="00170D6B" w:rsidRPr="00E04F3B">
        <w:t xml:space="preserve"> </w:t>
      </w:r>
      <w:r w:rsidR="000B7023" w:rsidRPr="00E04F3B">
        <w:t>one of</w:t>
      </w:r>
    </w:p>
    <w:p w14:paraId="32767763" w14:textId="77777777" w:rsidR="000B7023" w:rsidRPr="00E04F3B" w:rsidRDefault="00170D6B" w:rsidP="00DF3ACB">
      <w:pPr>
        <w:pStyle w:val="ListParagraph"/>
        <w:numPr>
          <w:ilvl w:val="1"/>
          <w:numId w:val="4"/>
        </w:numPr>
        <w:spacing w:after="0" w:line="240" w:lineRule="auto"/>
      </w:pPr>
      <w:r w:rsidRPr="00E04F3B">
        <w:t>"hours</w:t>
      </w:r>
      <w:r w:rsidR="00DD0042" w:rsidRPr="00E04F3B">
        <w:t xml:space="preserve"> since ..."</w:t>
      </w:r>
    </w:p>
    <w:p w14:paraId="6B91AF58" w14:textId="77777777" w:rsidR="000B7023" w:rsidRPr="00E04F3B" w:rsidRDefault="000B7023" w:rsidP="00DF3ACB">
      <w:pPr>
        <w:pStyle w:val="ListParagraph"/>
        <w:numPr>
          <w:ilvl w:val="1"/>
          <w:numId w:val="4"/>
        </w:numPr>
        <w:spacing w:after="0" w:line="240" w:lineRule="auto"/>
      </w:pPr>
      <w:r w:rsidRPr="00E04F3B">
        <w:t>"hour since ..."</w:t>
      </w:r>
    </w:p>
    <w:p w14:paraId="6AF8E468" w14:textId="77777777" w:rsidR="000B7023" w:rsidRPr="00E04F3B" w:rsidRDefault="000B7023" w:rsidP="00DF3ACB">
      <w:pPr>
        <w:pStyle w:val="ListParagraph"/>
        <w:numPr>
          <w:ilvl w:val="1"/>
          <w:numId w:val="4"/>
        </w:numPr>
        <w:spacing w:after="0" w:line="240" w:lineRule="auto"/>
      </w:pPr>
      <w:r w:rsidRPr="00E04F3B">
        <w:t>"days since ..."</w:t>
      </w:r>
    </w:p>
    <w:p w14:paraId="49C1F3EB" w14:textId="77777777" w:rsidR="000B7023" w:rsidRPr="00E04F3B" w:rsidRDefault="000B7023" w:rsidP="00DF3ACB">
      <w:pPr>
        <w:pStyle w:val="ListParagraph"/>
        <w:numPr>
          <w:ilvl w:val="1"/>
          <w:numId w:val="4"/>
        </w:numPr>
        <w:spacing w:after="0" w:line="240" w:lineRule="auto"/>
      </w:pPr>
      <w:r w:rsidRPr="00E04F3B">
        <w:t>"day since ..."</w:t>
      </w:r>
    </w:p>
    <w:p w14:paraId="1D1BD52B" w14:textId="77777777" w:rsidR="000B7023" w:rsidRPr="00E04F3B" w:rsidRDefault="000B7023" w:rsidP="00DF3ACB">
      <w:pPr>
        <w:spacing w:after="0" w:line="240" w:lineRule="auto"/>
        <w:ind w:left="720"/>
        <w:contextualSpacing/>
      </w:pPr>
      <w:r w:rsidRPr="00E04F3B">
        <w:t>No other time unit will be recognized.  Suitable examples are</w:t>
      </w:r>
      <w:r w:rsidR="00DD0042" w:rsidRPr="00E04F3B">
        <w:t xml:space="preserve"> "</w:t>
      </w:r>
      <w:r w:rsidR="00170D6B" w:rsidRPr="00E04F3B">
        <w:t>hours</w:t>
      </w:r>
      <w:r w:rsidR="00DD0042" w:rsidRPr="00E04F3B">
        <w:t xml:space="preserve"> since 2004-12-01T00.00"</w:t>
      </w:r>
      <w:r w:rsidRPr="00E04F3B">
        <w:t xml:space="preserve">, or "days since 2004-12-01T00.00.  </w:t>
      </w:r>
      <w:r w:rsidR="00DD0042" w:rsidRPr="00E04F3B">
        <w:t>UEBG</w:t>
      </w:r>
      <w:r w:rsidR="00532700" w:rsidRPr="00E04F3B">
        <w:t xml:space="preserve">rid </w:t>
      </w:r>
      <w:r w:rsidRPr="00E04F3B">
        <w:t xml:space="preserve">will use these dates and time values to properly order inputs so this information is important.  </w:t>
      </w:r>
    </w:p>
    <w:p w14:paraId="65F40150" w14:textId="77777777" w:rsidR="000B7023" w:rsidRPr="00E04F3B" w:rsidRDefault="00DD0042" w:rsidP="00DF3ACB">
      <w:pPr>
        <w:pStyle w:val="ListParagraph"/>
        <w:numPr>
          <w:ilvl w:val="0"/>
          <w:numId w:val="4"/>
        </w:numPr>
        <w:spacing w:after="0" w:line="240" w:lineRule="auto"/>
      </w:pPr>
      <w:r w:rsidRPr="00E04F3B">
        <w:t>Th</w:t>
      </w:r>
      <w:r w:rsidR="000B7023" w:rsidRPr="00E04F3B">
        <w:t>e</w:t>
      </w:r>
      <w:r w:rsidRPr="00E04F3B">
        <w:t xml:space="preserve"> </w:t>
      </w:r>
      <w:r w:rsidR="000B7023" w:rsidRPr="00E04F3B">
        <w:t>time units (both the reference date AND units - hours or days)</w:t>
      </w:r>
      <w:r w:rsidRPr="00E04F3B">
        <w:t xml:space="preserve"> should be exactly the same across all netCDF input files. </w:t>
      </w:r>
    </w:p>
    <w:p w14:paraId="08CECC26" w14:textId="5CE342BC" w:rsidR="00DD0042" w:rsidRPr="00E04F3B" w:rsidRDefault="00DD0042" w:rsidP="00DF3ACB">
      <w:pPr>
        <w:pStyle w:val="ListParagraph"/>
        <w:numPr>
          <w:ilvl w:val="0"/>
          <w:numId w:val="4"/>
        </w:numPr>
        <w:spacing w:after="0" w:line="240" w:lineRule="auto"/>
      </w:pPr>
      <w:r w:rsidRPr="00E04F3B">
        <w:t>Hours (00.00) in the reference date should always be zero.</w:t>
      </w:r>
    </w:p>
    <w:p w14:paraId="7CB0ABBC" w14:textId="77777777" w:rsidR="0020248B" w:rsidRPr="00E04F3B" w:rsidRDefault="00DD0042" w:rsidP="00DF3ACB">
      <w:pPr>
        <w:pStyle w:val="ListParagraph"/>
        <w:numPr>
          <w:ilvl w:val="0"/>
          <w:numId w:val="4"/>
        </w:numPr>
        <w:spacing w:after="0" w:line="240" w:lineRule="auto"/>
      </w:pPr>
      <w:r w:rsidRPr="00E04F3B">
        <w:t xml:space="preserve">Time values </w:t>
      </w:r>
      <w:r w:rsidR="000B7023" w:rsidRPr="00E04F3B">
        <w:t>should be</w:t>
      </w:r>
      <w:r w:rsidRPr="00E04F3B">
        <w:t xml:space="preserve"> provided as </w:t>
      </w:r>
      <w:r w:rsidR="000B7023" w:rsidRPr="00E04F3B">
        <w:t xml:space="preserve">real (floating) numbers giving </w:t>
      </w:r>
      <w:r w:rsidRPr="00E04F3B">
        <w:t xml:space="preserve">fractions of </w:t>
      </w:r>
      <w:r w:rsidR="000B7023" w:rsidRPr="00E04F3B">
        <w:t xml:space="preserve">hours or </w:t>
      </w:r>
      <w:r w:rsidRPr="00E04F3B">
        <w:t>days from the reference date</w:t>
      </w:r>
      <w:r w:rsidR="000B7023" w:rsidRPr="00E04F3B">
        <w:t xml:space="preserve"> (depending on whether the units are days or hours)</w:t>
      </w:r>
      <w:r w:rsidRPr="00E04F3B">
        <w:t xml:space="preserve">. </w:t>
      </w:r>
      <w:r w:rsidR="000B7023" w:rsidRPr="00E04F3B">
        <w:t>For example, i</w:t>
      </w:r>
      <w:r w:rsidRPr="00E04F3B">
        <w:t xml:space="preserve">f the first time step is </w:t>
      </w:r>
      <w:r w:rsidR="00B02FD3" w:rsidRPr="00E04F3B">
        <w:t>2004-12-03 03</w:t>
      </w:r>
      <w:r w:rsidRPr="00E04F3B">
        <w:t xml:space="preserve">.00 and </w:t>
      </w:r>
      <w:r w:rsidR="000B7023" w:rsidRPr="00E04F3B">
        <w:t xml:space="preserve">the </w:t>
      </w:r>
      <w:r w:rsidRPr="00E04F3B">
        <w:t xml:space="preserve">reference date </w:t>
      </w:r>
      <w:r w:rsidR="00B02FD3" w:rsidRPr="00E04F3B">
        <w:t>2004-12-03 00.00</w:t>
      </w:r>
      <w:r w:rsidRPr="00E04F3B">
        <w:t xml:space="preserve">, then first time value is </w:t>
      </w:r>
      <w:r w:rsidR="00B02FD3" w:rsidRPr="00E04F3B">
        <w:t>3.0</w:t>
      </w:r>
      <w:r w:rsidR="000B7023" w:rsidRPr="00E04F3B">
        <w:t xml:space="preserve"> for hour units and 0.125 for day units.</w:t>
      </w:r>
      <w:r w:rsidRPr="00E04F3B">
        <w:t xml:space="preserve"> If input variables are provided every 3 hours then next time values are </w:t>
      </w:r>
      <w:r w:rsidR="00B02FD3" w:rsidRPr="00E04F3B">
        <w:t>6.0</w:t>
      </w:r>
      <w:r w:rsidRPr="00E04F3B">
        <w:t xml:space="preserve">, </w:t>
      </w:r>
      <w:r w:rsidR="00B02FD3" w:rsidRPr="00E04F3B">
        <w:t>9.0</w:t>
      </w:r>
      <w:r w:rsidRPr="00E04F3B">
        <w:t xml:space="preserve">, </w:t>
      </w:r>
      <w:r w:rsidR="00B02FD3" w:rsidRPr="00E04F3B">
        <w:t>12.00</w:t>
      </w:r>
      <w:r w:rsidRPr="00E04F3B">
        <w:t xml:space="preserve">, </w:t>
      </w:r>
      <w:r w:rsidR="00B02FD3" w:rsidRPr="00E04F3B">
        <w:t>15.00</w:t>
      </w:r>
      <w:r w:rsidRPr="00E04F3B">
        <w:t xml:space="preserve">, </w:t>
      </w:r>
      <w:r w:rsidR="00B02FD3" w:rsidRPr="00E04F3B">
        <w:t>18.00</w:t>
      </w:r>
      <w:r w:rsidRPr="00E04F3B">
        <w:t xml:space="preserve"> etc.</w:t>
      </w:r>
    </w:p>
    <w:p w14:paraId="007A7406" w14:textId="532D257F" w:rsidR="00DD0042" w:rsidRPr="00E04F3B" w:rsidRDefault="00DD0042" w:rsidP="00DF3ACB">
      <w:pPr>
        <w:pStyle w:val="ListParagraph"/>
        <w:numPr>
          <w:ilvl w:val="0"/>
          <w:numId w:val="4"/>
        </w:numPr>
        <w:spacing w:after="0" w:line="240" w:lineRule="auto"/>
      </w:pPr>
      <w:r w:rsidRPr="00E04F3B">
        <w:t xml:space="preserve">Time values should be </w:t>
      </w:r>
      <w:r w:rsidR="0020248B" w:rsidRPr="00E04F3B">
        <w:t>with respect to the time zone and UTC offset specified in the inputcontrol.dat file</w:t>
      </w:r>
      <w:r w:rsidRPr="00E04F3B">
        <w:t xml:space="preserve">.  </w:t>
      </w:r>
      <w:r w:rsidR="0020248B" w:rsidRPr="00E04F3B">
        <w:t>This should be the same for all inputs for any model run.</w:t>
      </w:r>
    </w:p>
    <w:p w14:paraId="1F6A7C3E" w14:textId="77777777" w:rsidR="0020248B" w:rsidRPr="00E04F3B" w:rsidRDefault="0020248B" w:rsidP="00DF3ACB">
      <w:pPr>
        <w:pStyle w:val="ListParagraph"/>
        <w:spacing w:after="0" w:line="240" w:lineRule="auto"/>
      </w:pPr>
    </w:p>
    <w:p w14:paraId="74C1AFB7" w14:textId="77777777" w:rsidR="00DD0042" w:rsidRPr="00E04F3B" w:rsidRDefault="00DD0042" w:rsidP="00DF3ACB">
      <w:pPr>
        <w:spacing w:after="0" w:line="240" w:lineRule="auto"/>
        <w:contextualSpacing/>
      </w:pPr>
      <w:r w:rsidRPr="00E04F3B">
        <w:t>Metadata may be added as attributes inside a NetCDF file but will not be read by the model in most cases. However, metadata may help the users to understand various characteristics of the input data (such as units, data collectors, responsible organization, coordinate systems and projects etc.).</w:t>
      </w:r>
    </w:p>
    <w:p w14:paraId="457EFFC2" w14:textId="77777777" w:rsidR="00C060A8" w:rsidRPr="00E04F3B" w:rsidRDefault="00C060A8" w:rsidP="00DF3ACB">
      <w:pPr>
        <w:spacing w:after="0" w:line="240" w:lineRule="auto"/>
        <w:contextualSpacing/>
      </w:pPr>
    </w:p>
    <w:p w14:paraId="44FCA3F6" w14:textId="77777777" w:rsidR="00DF3ACB" w:rsidRDefault="00DF3ACB" w:rsidP="00DF3ACB">
      <w:pPr>
        <w:spacing w:after="0" w:line="240" w:lineRule="auto"/>
        <w:contextualSpacing/>
        <w:rPr>
          <w:b/>
          <w:sz w:val="22"/>
          <w:szCs w:val="22"/>
        </w:rPr>
      </w:pPr>
    </w:p>
    <w:p w14:paraId="432B3507" w14:textId="77777777" w:rsidR="00263B57" w:rsidRDefault="00263B57" w:rsidP="00DF3ACB">
      <w:pPr>
        <w:spacing w:after="0" w:line="240" w:lineRule="auto"/>
        <w:contextualSpacing/>
        <w:rPr>
          <w:b/>
          <w:sz w:val="22"/>
          <w:szCs w:val="22"/>
        </w:rPr>
      </w:pPr>
      <w:r>
        <w:rPr>
          <w:b/>
          <w:sz w:val="22"/>
          <w:szCs w:val="22"/>
        </w:rPr>
        <w:t xml:space="preserve">Running UEBGrid in point mode. </w:t>
      </w:r>
    </w:p>
    <w:p w14:paraId="0DA9D333" w14:textId="7D2B1F6B" w:rsidR="0078782B" w:rsidRPr="00D5507F" w:rsidRDefault="00263B57" w:rsidP="00DF3ACB">
      <w:pPr>
        <w:spacing w:after="0" w:line="240" w:lineRule="auto"/>
        <w:contextualSpacing/>
        <w:rPr>
          <w:b/>
          <w:sz w:val="22"/>
          <w:szCs w:val="22"/>
        </w:rPr>
      </w:pPr>
      <w:r>
        <w:rPr>
          <w:sz w:val="22"/>
          <w:szCs w:val="22"/>
        </w:rPr>
        <w:t xml:space="preserve">UEBGrid may be run at a single point without spatially variable input data.  </w:t>
      </w:r>
      <w:r w:rsidR="005778E0">
        <w:rPr>
          <w:sz w:val="22"/>
          <w:szCs w:val="22"/>
        </w:rPr>
        <w:t xml:space="preserve">The following input files are required.  In addition the overall control file should be limited to 4 lines omitting the specification of </w:t>
      </w:r>
      <w:r w:rsidR="005778E0">
        <w:rPr>
          <w:sz w:val="22"/>
          <w:szCs w:val="22"/>
        </w:rPr>
        <w:lastRenderedPageBreak/>
        <w:t xml:space="preserve">gridded output information.  Point mode is detected by the model encountering an end of file in overall control before gridded information is read. </w:t>
      </w:r>
    </w:p>
    <w:p w14:paraId="47180419" w14:textId="77777777" w:rsidR="0078782B" w:rsidRPr="00D5507F" w:rsidRDefault="0078782B" w:rsidP="00DF3ACB">
      <w:pPr>
        <w:spacing w:after="0" w:line="240" w:lineRule="auto"/>
        <w:contextualSpacing/>
        <w:rPr>
          <w:sz w:val="22"/>
          <w:szCs w:val="22"/>
        </w:rPr>
      </w:pPr>
    </w:p>
    <w:tbl>
      <w:tblPr>
        <w:tblStyle w:val="TableGrid"/>
        <w:tblW w:w="9828" w:type="dxa"/>
        <w:tblLook w:val="04A0" w:firstRow="1" w:lastRow="0" w:firstColumn="1" w:lastColumn="0" w:noHBand="0" w:noVBand="1"/>
      </w:tblPr>
      <w:tblGrid>
        <w:gridCol w:w="2628"/>
        <w:gridCol w:w="7200"/>
      </w:tblGrid>
      <w:tr w:rsidR="0078782B" w:rsidRPr="00D5507F" w14:paraId="12F64C7C" w14:textId="77777777" w:rsidTr="0078782B">
        <w:trPr>
          <w:trHeight w:val="287"/>
        </w:trPr>
        <w:tc>
          <w:tcPr>
            <w:tcW w:w="2628" w:type="dxa"/>
            <w:noWrap/>
          </w:tcPr>
          <w:p w14:paraId="7F62123D" w14:textId="77777777" w:rsidR="0078782B" w:rsidRPr="00D5507F" w:rsidRDefault="0078782B" w:rsidP="00DF3ACB">
            <w:pPr>
              <w:contextualSpacing/>
              <w:jc w:val="center"/>
              <w:rPr>
                <w:sz w:val="22"/>
                <w:szCs w:val="22"/>
              </w:rPr>
            </w:pPr>
            <w:r w:rsidRPr="00D5507F">
              <w:rPr>
                <w:sz w:val="22"/>
                <w:szCs w:val="22"/>
              </w:rPr>
              <w:t>File name</w:t>
            </w:r>
          </w:p>
        </w:tc>
        <w:tc>
          <w:tcPr>
            <w:tcW w:w="7200" w:type="dxa"/>
            <w:noWrap/>
          </w:tcPr>
          <w:p w14:paraId="7062A239" w14:textId="77777777" w:rsidR="0078782B" w:rsidRPr="00D5507F" w:rsidRDefault="0078782B" w:rsidP="00DF3ACB">
            <w:pPr>
              <w:contextualSpacing/>
              <w:jc w:val="center"/>
              <w:rPr>
                <w:sz w:val="22"/>
                <w:szCs w:val="22"/>
              </w:rPr>
            </w:pPr>
            <w:r w:rsidRPr="00D5507F">
              <w:rPr>
                <w:sz w:val="22"/>
                <w:szCs w:val="22"/>
              </w:rPr>
              <w:t>Description</w:t>
            </w:r>
          </w:p>
        </w:tc>
      </w:tr>
      <w:tr w:rsidR="0078782B" w:rsidRPr="00D5507F" w14:paraId="06F683F2" w14:textId="77777777" w:rsidTr="0078782B">
        <w:trPr>
          <w:trHeight w:val="287"/>
        </w:trPr>
        <w:tc>
          <w:tcPr>
            <w:tcW w:w="2628" w:type="dxa"/>
            <w:noWrap/>
          </w:tcPr>
          <w:p w14:paraId="0DE0FA8E" w14:textId="77777777" w:rsidR="0078782B" w:rsidRPr="00D5507F" w:rsidRDefault="0078782B" w:rsidP="00DF3ACB">
            <w:pPr>
              <w:contextualSpacing/>
              <w:rPr>
                <w:sz w:val="22"/>
                <w:szCs w:val="22"/>
              </w:rPr>
            </w:pPr>
            <w:r w:rsidRPr="00D5507F">
              <w:rPr>
                <w:sz w:val="22"/>
                <w:szCs w:val="22"/>
              </w:rPr>
              <w:t>overallcontrol.dat</w:t>
            </w:r>
          </w:p>
        </w:tc>
        <w:tc>
          <w:tcPr>
            <w:tcW w:w="7200" w:type="dxa"/>
            <w:noWrap/>
          </w:tcPr>
          <w:p w14:paraId="0AF8D455" w14:textId="77777777" w:rsidR="0078782B" w:rsidRPr="00D5507F" w:rsidRDefault="0078782B" w:rsidP="00DF3ACB">
            <w:pPr>
              <w:contextualSpacing/>
              <w:rPr>
                <w:sz w:val="22"/>
                <w:szCs w:val="22"/>
              </w:rPr>
            </w:pPr>
            <w:r w:rsidRPr="00D5507F">
              <w:rPr>
                <w:sz w:val="22"/>
                <w:szCs w:val="22"/>
              </w:rPr>
              <w:t xml:space="preserve">Model Driver: instantiates the model and controls run </w:t>
            </w:r>
          </w:p>
        </w:tc>
      </w:tr>
      <w:tr w:rsidR="0078782B" w:rsidRPr="00D5507F" w14:paraId="5CE6C38D" w14:textId="77777777" w:rsidTr="0078782B">
        <w:trPr>
          <w:trHeight w:val="260"/>
        </w:trPr>
        <w:tc>
          <w:tcPr>
            <w:tcW w:w="2628" w:type="dxa"/>
            <w:noWrap/>
          </w:tcPr>
          <w:p w14:paraId="3A307DD5" w14:textId="77777777" w:rsidR="0078782B" w:rsidRPr="00D5507F" w:rsidRDefault="0078782B" w:rsidP="00DF3ACB">
            <w:pPr>
              <w:contextualSpacing/>
              <w:rPr>
                <w:sz w:val="22"/>
                <w:szCs w:val="22"/>
              </w:rPr>
            </w:pPr>
            <w:r w:rsidRPr="00D5507F">
              <w:rPr>
                <w:sz w:val="22"/>
                <w:szCs w:val="22"/>
              </w:rPr>
              <w:t>param.dat</w:t>
            </w:r>
          </w:p>
        </w:tc>
        <w:tc>
          <w:tcPr>
            <w:tcW w:w="7200" w:type="dxa"/>
            <w:noWrap/>
          </w:tcPr>
          <w:p w14:paraId="71582094" w14:textId="77777777" w:rsidR="0078782B" w:rsidRPr="00D5507F" w:rsidRDefault="0078782B" w:rsidP="00DF3ACB">
            <w:pPr>
              <w:contextualSpacing/>
              <w:rPr>
                <w:sz w:val="22"/>
                <w:szCs w:val="22"/>
              </w:rPr>
            </w:pPr>
            <w:r w:rsidRPr="00D5507F">
              <w:rPr>
                <w:sz w:val="22"/>
                <w:szCs w:val="22"/>
              </w:rPr>
              <w:t>Model parameters file.</w:t>
            </w:r>
          </w:p>
        </w:tc>
      </w:tr>
      <w:tr w:rsidR="0078782B" w:rsidRPr="00D5507F" w14:paraId="10917543" w14:textId="77777777" w:rsidTr="0078782B">
        <w:trPr>
          <w:trHeight w:val="197"/>
        </w:trPr>
        <w:tc>
          <w:tcPr>
            <w:tcW w:w="2628" w:type="dxa"/>
            <w:noWrap/>
            <w:hideMark/>
          </w:tcPr>
          <w:p w14:paraId="1BE8E6BF" w14:textId="77777777" w:rsidR="0078782B" w:rsidRPr="00D5507F" w:rsidRDefault="0078782B" w:rsidP="00DF3ACB">
            <w:pPr>
              <w:contextualSpacing/>
              <w:rPr>
                <w:sz w:val="22"/>
                <w:szCs w:val="22"/>
              </w:rPr>
            </w:pPr>
            <w:r w:rsidRPr="00D5507F">
              <w:rPr>
                <w:sz w:val="22"/>
                <w:szCs w:val="22"/>
              </w:rPr>
              <w:t>siteinitial.dat</w:t>
            </w:r>
          </w:p>
        </w:tc>
        <w:tc>
          <w:tcPr>
            <w:tcW w:w="7200" w:type="dxa"/>
            <w:noWrap/>
            <w:hideMark/>
          </w:tcPr>
          <w:p w14:paraId="50E8DDCA" w14:textId="77777777" w:rsidR="0078782B" w:rsidRPr="00D5507F" w:rsidRDefault="0078782B" w:rsidP="00DF3ACB">
            <w:pPr>
              <w:contextualSpacing/>
              <w:rPr>
                <w:sz w:val="22"/>
                <w:szCs w:val="22"/>
              </w:rPr>
            </w:pPr>
            <w:r w:rsidRPr="00D5507F">
              <w:rPr>
                <w:sz w:val="22"/>
                <w:szCs w:val="22"/>
              </w:rPr>
              <w:t>Contain the site variable, values for each variable or name of grid file that contains the values</w:t>
            </w:r>
          </w:p>
        </w:tc>
      </w:tr>
      <w:tr w:rsidR="0078782B" w:rsidRPr="00D5507F" w14:paraId="134A4FFF" w14:textId="77777777" w:rsidTr="0078782B">
        <w:trPr>
          <w:trHeight w:val="242"/>
        </w:trPr>
        <w:tc>
          <w:tcPr>
            <w:tcW w:w="2628" w:type="dxa"/>
            <w:noWrap/>
            <w:hideMark/>
          </w:tcPr>
          <w:p w14:paraId="374C4DE1" w14:textId="77777777" w:rsidR="0078782B" w:rsidRPr="00D5507F" w:rsidRDefault="0078782B" w:rsidP="00DF3ACB">
            <w:pPr>
              <w:contextualSpacing/>
              <w:rPr>
                <w:sz w:val="22"/>
                <w:szCs w:val="22"/>
              </w:rPr>
            </w:pPr>
            <w:r w:rsidRPr="00D5507F">
              <w:rPr>
                <w:sz w:val="22"/>
                <w:szCs w:val="22"/>
              </w:rPr>
              <w:t>inputcontrol.dat</w:t>
            </w:r>
          </w:p>
        </w:tc>
        <w:tc>
          <w:tcPr>
            <w:tcW w:w="7200" w:type="dxa"/>
            <w:noWrap/>
            <w:hideMark/>
          </w:tcPr>
          <w:p w14:paraId="05546F9B" w14:textId="77777777" w:rsidR="0078782B" w:rsidRPr="00D5507F" w:rsidRDefault="0078782B" w:rsidP="00DF3ACB">
            <w:pPr>
              <w:contextualSpacing/>
              <w:rPr>
                <w:sz w:val="22"/>
                <w:szCs w:val="22"/>
              </w:rPr>
            </w:pPr>
            <w:r w:rsidRPr="00D5507F">
              <w:rPr>
                <w:sz w:val="22"/>
                <w:szCs w:val="22"/>
              </w:rPr>
              <w:t>Control file that indicates for each variable whether it is SCTV or SVTV and the data or index file for the data.</w:t>
            </w:r>
          </w:p>
        </w:tc>
      </w:tr>
    </w:tbl>
    <w:p w14:paraId="24EBB671" w14:textId="77777777" w:rsidR="0078782B" w:rsidRPr="00D5507F" w:rsidRDefault="0078782B" w:rsidP="00DF3ACB">
      <w:pPr>
        <w:spacing w:after="0" w:line="240" w:lineRule="auto"/>
        <w:contextualSpacing/>
        <w:rPr>
          <w:sz w:val="22"/>
          <w:szCs w:val="22"/>
        </w:rPr>
      </w:pPr>
    </w:p>
    <w:p w14:paraId="01C2C780" w14:textId="77777777" w:rsidR="0078782B" w:rsidRPr="00D5507F" w:rsidRDefault="0078782B" w:rsidP="00DF3ACB">
      <w:pPr>
        <w:spacing w:after="0" w:line="240" w:lineRule="auto"/>
        <w:contextualSpacing/>
        <w:rPr>
          <w:sz w:val="22"/>
          <w:szCs w:val="22"/>
        </w:rPr>
      </w:pPr>
    </w:p>
    <w:tbl>
      <w:tblPr>
        <w:tblStyle w:val="TableGrid"/>
        <w:tblW w:w="9828" w:type="dxa"/>
        <w:tblLayout w:type="fixed"/>
        <w:tblLook w:val="01E0" w:firstRow="1" w:lastRow="1" w:firstColumn="1" w:lastColumn="1" w:noHBand="0" w:noVBand="0"/>
      </w:tblPr>
      <w:tblGrid>
        <w:gridCol w:w="1908"/>
        <w:gridCol w:w="824"/>
        <w:gridCol w:w="796"/>
        <w:gridCol w:w="6300"/>
      </w:tblGrid>
      <w:tr w:rsidR="0078782B" w:rsidRPr="00D5507F" w14:paraId="3B62B019" w14:textId="77777777" w:rsidTr="0078782B">
        <w:tc>
          <w:tcPr>
            <w:tcW w:w="1908" w:type="dxa"/>
          </w:tcPr>
          <w:p w14:paraId="286C20B0" w14:textId="77777777" w:rsidR="0078782B" w:rsidRPr="00D5507F" w:rsidRDefault="0078782B" w:rsidP="00DF3ACB">
            <w:pPr>
              <w:contextualSpacing/>
              <w:rPr>
                <w:b/>
                <w:sz w:val="22"/>
                <w:szCs w:val="22"/>
              </w:rPr>
            </w:pPr>
            <w:r w:rsidRPr="00D5507F">
              <w:rPr>
                <w:b/>
                <w:sz w:val="22"/>
                <w:szCs w:val="22"/>
              </w:rPr>
              <w:t>File Name</w:t>
            </w:r>
          </w:p>
        </w:tc>
        <w:tc>
          <w:tcPr>
            <w:tcW w:w="7920" w:type="dxa"/>
            <w:gridSpan w:val="3"/>
          </w:tcPr>
          <w:p w14:paraId="572ED9B4" w14:textId="77777777" w:rsidR="0078782B" w:rsidRPr="00D5507F" w:rsidRDefault="0078782B" w:rsidP="00DF3ACB">
            <w:pPr>
              <w:contextualSpacing/>
              <w:rPr>
                <w:b/>
                <w:sz w:val="22"/>
                <w:szCs w:val="22"/>
              </w:rPr>
            </w:pPr>
            <w:r w:rsidRPr="00D5507F">
              <w:rPr>
                <w:b/>
                <w:sz w:val="22"/>
                <w:szCs w:val="22"/>
              </w:rPr>
              <w:t>Overallcontrol.dat</w:t>
            </w:r>
          </w:p>
        </w:tc>
      </w:tr>
      <w:tr w:rsidR="0078782B" w:rsidRPr="00D5507F" w14:paraId="5976820B" w14:textId="77777777" w:rsidTr="0078782B">
        <w:tc>
          <w:tcPr>
            <w:tcW w:w="1908" w:type="dxa"/>
          </w:tcPr>
          <w:p w14:paraId="540A8386" w14:textId="77777777" w:rsidR="0078782B" w:rsidRPr="00D5507F" w:rsidRDefault="0078782B" w:rsidP="00DF3ACB">
            <w:pPr>
              <w:contextualSpacing/>
              <w:rPr>
                <w:b/>
                <w:sz w:val="22"/>
                <w:szCs w:val="22"/>
              </w:rPr>
            </w:pPr>
            <w:r w:rsidRPr="00D5507F">
              <w:rPr>
                <w:b/>
                <w:sz w:val="22"/>
                <w:szCs w:val="22"/>
              </w:rPr>
              <w:t>File Function</w:t>
            </w:r>
          </w:p>
        </w:tc>
        <w:tc>
          <w:tcPr>
            <w:tcW w:w="7920" w:type="dxa"/>
            <w:gridSpan w:val="3"/>
          </w:tcPr>
          <w:p w14:paraId="3264A0B8" w14:textId="77777777" w:rsidR="0078782B" w:rsidRPr="00D5507F" w:rsidRDefault="0078782B" w:rsidP="00DF3ACB">
            <w:pPr>
              <w:contextualSpacing/>
              <w:rPr>
                <w:sz w:val="22"/>
                <w:szCs w:val="22"/>
              </w:rPr>
            </w:pPr>
            <w:r w:rsidRPr="00D5507F">
              <w:rPr>
                <w:sz w:val="22"/>
                <w:szCs w:val="22"/>
              </w:rPr>
              <w:t>Provides control over the entire UEBGrid model</w:t>
            </w:r>
          </w:p>
        </w:tc>
      </w:tr>
      <w:tr w:rsidR="0078782B" w:rsidRPr="00D5507F" w14:paraId="074F363B" w14:textId="77777777" w:rsidTr="0078782B">
        <w:tc>
          <w:tcPr>
            <w:tcW w:w="1908" w:type="dxa"/>
          </w:tcPr>
          <w:p w14:paraId="3267B99D" w14:textId="77777777" w:rsidR="0078782B" w:rsidRPr="00D5507F" w:rsidRDefault="0078782B" w:rsidP="00DF3ACB">
            <w:pPr>
              <w:contextualSpacing/>
              <w:rPr>
                <w:b/>
                <w:sz w:val="22"/>
                <w:szCs w:val="22"/>
              </w:rPr>
            </w:pPr>
            <w:r w:rsidRPr="00D5507F">
              <w:rPr>
                <w:b/>
                <w:sz w:val="22"/>
                <w:szCs w:val="22"/>
              </w:rPr>
              <w:t>File Format</w:t>
            </w:r>
          </w:p>
        </w:tc>
        <w:tc>
          <w:tcPr>
            <w:tcW w:w="7920" w:type="dxa"/>
            <w:gridSpan w:val="3"/>
            <w:tcBorders>
              <w:bottom w:val="single" w:sz="4" w:space="0" w:color="auto"/>
            </w:tcBorders>
          </w:tcPr>
          <w:p w14:paraId="504878CD" w14:textId="77777777" w:rsidR="0078782B" w:rsidRPr="00D5507F" w:rsidRDefault="0078782B" w:rsidP="00DF3ACB">
            <w:pPr>
              <w:contextualSpacing/>
              <w:rPr>
                <w:sz w:val="22"/>
                <w:szCs w:val="22"/>
              </w:rPr>
            </w:pPr>
            <w:r w:rsidRPr="00D5507F">
              <w:rPr>
                <w:sz w:val="22"/>
                <w:szCs w:val="22"/>
              </w:rPr>
              <w:t xml:space="preserve">Files contains </w:t>
            </w:r>
            <w:r>
              <w:t>4</w:t>
            </w:r>
            <w:r w:rsidRPr="00D5507F">
              <w:rPr>
                <w:sz w:val="22"/>
                <w:szCs w:val="22"/>
              </w:rPr>
              <w:t xml:space="preserve"> lines </w:t>
            </w:r>
          </w:p>
        </w:tc>
      </w:tr>
      <w:tr w:rsidR="0078782B" w:rsidRPr="00D5507F" w14:paraId="4E9C6F31" w14:textId="77777777" w:rsidTr="0078782B">
        <w:trPr>
          <w:trHeight w:val="91"/>
        </w:trPr>
        <w:tc>
          <w:tcPr>
            <w:tcW w:w="1908" w:type="dxa"/>
            <w:vMerge w:val="restart"/>
          </w:tcPr>
          <w:p w14:paraId="04E01C2D" w14:textId="77777777" w:rsidR="0078782B" w:rsidRPr="00D5507F" w:rsidRDefault="0078782B" w:rsidP="00DF3ACB">
            <w:pPr>
              <w:contextualSpacing/>
              <w:rPr>
                <w:b/>
                <w:sz w:val="22"/>
                <w:szCs w:val="22"/>
              </w:rPr>
            </w:pPr>
            <w:r w:rsidRPr="00D5507F">
              <w:rPr>
                <w:b/>
                <w:sz w:val="22"/>
                <w:szCs w:val="22"/>
              </w:rPr>
              <w:t xml:space="preserve">Lines description </w:t>
            </w:r>
          </w:p>
        </w:tc>
        <w:tc>
          <w:tcPr>
            <w:tcW w:w="824" w:type="dxa"/>
            <w:shd w:val="clear" w:color="auto" w:fill="CCCCCC"/>
          </w:tcPr>
          <w:p w14:paraId="24A59A4E" w14:textId="77777777" w:rsidR="0078782B" w:rsidRPr="00D5507F" w:rsidRDefault="0078782B" w:rsidP="00DF3ACB">
            <w:pPr>
              <w:contextualSpacing/>
              <w:rPr>
                <w:b/>
                <w:sz w:val="22"/>
                <w:szCs w:val="22"/>
              </w:rPr>
            </w:pPr>
            <w:r w:rsidRPr="00D5507F">
              <w:rPr>
                <w:b/>
                <w:sz w:val="22"/>
                <w:szCs w:val="22"/>
              </w:rPr>
              <w:t xml:space="preserve">Line </w:t>
            </w:r>
          </w:p>
        </w:tc>
        <w:tc>
          <w:tcPr>
            <w:tcW w:w="796" w:type="dxa"/>
            <w:shd w:val="clear" w:color="auto" w:fill="CCCCCC"/>
          </w:tcPr>
          <w:p w14:paraId="001D5F68" w14:textId="77777777" w:rsidR="0078782B" w:rsidRPr="00D5507F" w:rsidRDefault="0078782B" w:rsidP="00DF3ACB">
            <w:pPr>
              <w:contextualSpacing/>
              <w:rPr>
                <w:b/>
                <w:sz w:val="22"/>
                <w:szCs w:val="22"/>
              </w:rPr>
            </w:pPr>
            <w:r w:rsidRPr="00D5507F">
              <w:rPr>
                <w:b/>
                <w:sz w:val="22"/>
                <w:szCs w:val="22"/>
              </w:rPr>
              <w:t>Type</w:t>
            </w:r>
          </w:p>
        </w:tc>
        <w:tc>
          <w:tcPr>
            <w:tcW w:w="6300" w:type="dxa"/>
            <w:shd w:val="clear" w:color="auto" w:fill="CCCCCC"/>
          </w:tcPr>
          <w:p w14:paraId="01E1CDAF" w14:textId="77777777" w:rsidR="0078782B" w:rsidRPr="00D5507F" w:rsidRDefault="0078782B" w:rsidP="00DF3ACB">
            <w:pPr>
              <w:contextualSpacing/>
              <w:rPr>
                <w:b/>
                <w:sz w:val="22"/>
                <w:szCs w:val="22"/>
              </w:rPr>
            </w:pPr>
            <w:r w:rsidRPr="00D5507F">
              <w:rPr>
                <w:b/>
                <w:sz w:val="22"/>
                <w:szCs w:val="22"/>
              </w:rPr>
              <w:t>Description</w:t>
            </w:r>
          </w:p>
        </w:tc>
      </w:tr>
      <w:tr w:rsidR="0078782B" w:rsidRPr="00D5507F" w14:paraId="5BB95D2C" w14:textId="77777777" w:rsidTr="0078782B">
        <w:trPr>
          <w:trHeight w:val="91"/>
        </w:trPr>
        <w:tc>
          <w:tcPr>
            <w:tcW w:w="1908" w:type="dxa"/>
            <w:vMerge/>
          </w:tcPr>
          <w:p w14:paraId="626290FD" w14:textId="77777777" w:rsidR="0078782B" w:rsidRPr="00D5507F" w:rsidRDefault="0078782B" w:rsidP="00DF3ACB">
            <w:pPr>
              <w:contextualSpacing/>
              <w:rPr>
                <w:sz w:val="22"/>
                <w:szCs w:val="22"/>
              </w:rPr>
            </w:pPr>
          </w:p>
        </w:tc>
        <w:tc>
          <w:tcPr>
            <w:tcW w:w="824" w:type="dxa"/>
          </w:tcPr>
          <w:p w14:paraId="7A6130E5" w14:textId="77777777" w:rsidR="0078782B" w:rsidRPr="00D5507F" w:rsidRDefault="0078782B" w:rsidP="00DF3ACB">
            <w:pPr>
              <w:contextualSpacing/>
              <w:rPr>
                <w:sz w:val="22"/>
                <w:szCs w:val="22"/>
              </w:rPr>
            </w:pPr>
            <w:r w:rsidRPr="00D5507F">
              <w:rPr>
                <w:sz w:val="22"/>
                <w:szCs w:val="22"/>
              </w:rPr>
              <w:t>1</w:t>
            </w:r>
          </w:p>
        </w:tc>
        <w:tc>
          <w:tcPr>
            <w:tcW w:w="796" w:type="dxa"/>
          </w:tcPr>
          <w:p w14:paraId="7D9DAC1C" w14:textId="77777777" w:rsidR="0078782B" w:rsidRPr="00D5507F" w:rsidRDefault="0078782B" w:rsidP="00DF3ACB">
            <w:pPr>
              <w:contextualSpacing/>
              <w:rPr>
                <w:sz w:val="22"/>
                <w:szCs w:val="22"/>
              </w:rPr>
            </w:pPr>
            <w:r w:rsidRPr="00D5507F">
              <w:rPr>
                <w:sz w:val="22"/>
                <w:szCs w:val="22"/>
              </w:rPr>
              <w:t>text</w:t>
            </w:r>
          </w:p>
        </w:tc>
        <w:tc>
          <w:tcPr>
            <w:tcW w:w="6300" w:type="dxa"/>
          </w:tcPr>
          <w:p w14:paraId="24E0B62B" w14:textId="77777777" w:rsidR="0078782B" w:rsidRPr="00D5507F" w:rsidRDefault="0078782B" w:rsidP="00DF3ACB">
            <w:pPr>
              <w:contextualSpacing/>
              <w:rPr>
                <w:sz w:val="22"/>
                <w:szCs w:val="22"/>
              </w:rPr>
            </w:pPr>
            <w:r w:rsidRPr="00D5507F">
              <w:rPr>
                <w:sz w:val="22"/>
                <w:szCs w:val="22"/>
              </w:rPr>
              <w:t xml:space="preserve">Descriptive text not used by the model but available to label and describe this file </w:t>
            </w:r>
          </w:p>
        </w:tc>
      </w:tr>
      <w:tr w:rsidR="0078782B" w:rsidRPr="00D5507F" w14:paraId="226CCC7C" w14:textId="77777777" w:rsidTr="0078782B">
        <w:trPr>
          <w:trHeight w:val="91"/>
        </w:trPr>
        <w:tc>
          <w:tcPr>
            <w:tcW w:w="1908" w:type="dxa"/>
            <w:vMerge/>
          </w:tcPr>
          <w:p w14:paraId="71383ABF" w14:textId="77777777" w:rsidR="0078782B" w:rsidRPr="00D5507F" w:rsidRDefault="0078782B" w:rsidP="00DF3ACB">
            <w:pPr>
              <w:contextualSpacing/>
              <w:rPr>
                <w:sz w:val="22"/>
                <w:szCs w:val="22"/>
              </w:rPr>
            </w:pPr>
          </w:p>
        </w:tc>
        <w:tc>
          <w:tcPr>
            <w:tcW w:w="824" w:type="dxa"/>
          </w:tcPr>
          <w:p w14:paraId="1532A275" w14:textId="77777777" w:rsidR="0078782B" w:rsidRPr="00D5507F" w:rsidRDefault="0078782B" w:rsidP="00DF3ACB">
            <w:pPr>
              <w:contextualSpacing/>
              <w:rPr>
                <w:sz w:val="22"/>
                <w:szCs w:val="22"/>
              </w:rPr>
            </w:pPr>
            <w:r w:rsidRPr="00D5507F">
              <w:rPr>
                <w:sz w:val="22"/>
                <w:szCs w:val="22"/>
              </w:rPr>
              <w:t>2</w:t>
            </w:r>
          </w:p>
        </w:tc>
        <w:tc>
          <w:tcPr>
            <w:tcW w:w="796" w:type="dxa"/>
          </w:tcPr>
          <w:p w14:paraId="528F19BA" w14:textId="77777777" w:rsidR="0078782B" w:rsidRPr="00D5507F" w:rsidRDefault="0078782B" w:rsidP="00DF3ACB">
            <w:pPr>
              <w:contextualSpacing/>
              <w:rPr>
                <w:sz w:val="22"/>
                <w:szCs w:val="22"/>
              </w:rPr>
            </w:pPr>
            <w:r w:rsidRPr="00D5507F">
              <w:rPr>
                <w:sz w:val="22"/>
                <w:szCs w:val="22"/>
              </w:rPr>
              <w:t>text</w:t>
            </w:r>
          </w:p>
        </w:tc>
        <w:tc>
          <w:tcPr>
            <w:tcW w:w="6300" w:type="dxa"/>
          </w:tcPr>
          <w:p w14:paraId="56DAC963" w14:textId="77777777" w:rsidR="0078782B" w:rsidRPr="00D5507F" w:rsidRDefault="0078782B" w:rsidP="00DF3ACB">
            <w:pPr>
              <w:contextualSpacing/>
              <w:rPr>
                <w:sz w:val="22"/>
                <w:szCs w:val="22"/>
              </w:rPr>
            </w:pPr>
            <w:r w:rsidRPr="00D5507F">
              <w:rPr>
                <w:sz w:val="22"/>
                <w:szCs w:val="22"/>
              </w:rPr>
              <w:t>Name of the file containing model SCTC parameters (including Bristow-Campbell parameters).  Referred to in this document as param.dat</w:t>
            </w:r>
          </w:p>
        </w:tc>
      </w:tr>
      <w:tr w:rsidR="0078782B" w:rsidRPr="00D5507F" w14:paraId="21053627" w14:textId="77777777" w:rsidTr="0078782B">
        <w:trPr>
          <w:trHeight w:val="91"/>
        </w:trPr>
        <w:tc>
          <w:tcPr>
            <w:tcW w:w="1908" w:type="dxa"/>
            <w:vMerge/>
          </w:tcPr>
          <w:p w14:paraId="42ED6BA4" w14:textId="77777777" w:rsidR="0078782B" w:rsidRPr="00D5507F" w:rsidRDefault="0078782B" w:rsidP="00DF3ACB">
            <w:pPr>
              <w:contextualSpacing/>
              <w:rPr>
                <w:sz w:val="22"/>
                <w:szCs w:val="22"/>
              </w:rPr>
            </w:pPr>
          </w:p>
        </w:tc>
        <w:tc>
          <w:tcPr>
            <w:tcW w:w="824" w:type="dxa"/>
          </w:tcPr>
          <w:p w14:paraId="29474E11" w14:textId="77777777" w:rsidR="0078782B" w:rsidRPr="00D5507F" w:rsidRDefault="0078782B" w:rsidP="00DF3ACB">
            <w:pPr>
              <w:contextualSpacing/>
              <w:rPr>
                <w:sz w:val="22"/>
                <w:szCs w:val="22"/>
              </w:rPr>
            </w:pPr>
            <w:r w:rsidRPr="00D5507F">
              <w:rPr>
                <w:sz w:val="22"/>
                <w:szCs w:val="22"/>
              </w:rPr>
              <w:t>3</w:t>
            </w:r>
          </w:p>
        </w:tc>
        <w:tc>
          <w:tcPr>
            <w:tcW w:w="796" w:type="dxa"/>
          </w:tcPr>
          <w:p w14:paraId="2F8AB3B3" w14:textId="77777777" w:rsidR="0078782B" w:rsidRPr="00D5507F" w:rsidRDefault="0078782B" w:rsidP="00DF3ACB">
            <w:pPr>
              <w:contextualSpacing/>
              <w:rPr>
                <w:sz w:val="22"/>
                <w:szCs w:val="22"/>
              </w:rPr>
            </w:pPr>
            <w:r w:rsidRPr="00D5507F">
              <w:rPr>
                <w:sz w:val="22"/>
                <w:szCs w:val="22"/>
              </w:rPr>
              <w:t>text</w:t>
            </w:r>
          </w:p>
        </w:tc>
        <w:tc>
          <w:tcPr>
            <w:tcW w:w="6300" w:type="dxa"/>
          </w:tcPr>
          <w:p w14:paraId="771CA57A" w14:textId="77777777" w:rsidR="0078782B" w:rsidRPr="00D5507F" w:rsidRDefault="0078782B" w:rsidP="00DF3ACB">
            <w:pPr>
              <w:contextualSpacing/>
              <w:rPr>
                <w:sz w:val="22"/>
                <w:szCs w:val="22"/>
              </w:rPr>
            </w:pPr>
            <w:r w:rsidRPr="00D5507F">
              <w:rPr>
                <w:sz w:val="22"/>
                <w:szCs w:val="22"/>
              </w:rPr>
              <w:t>Name of the file containing site variables and initial conditions.  Referred to in this document as siteinitial.dat.  This file will specify the variable value in the case of SCTC variables.</w:t>
            </w:r>
          </w:p>
        </w:tc>
      </w:tr>
      <w:tr w:rsidR="0078782B" w:rsidRPr="00D5507F" w14:paraId="2A8ADB45" w14:textId="77777777" w:rsidTr="0078782B">
        <w:trPr>
          <w:trHeight w:val="1160"/>
        </w:trPr>
        <w:tc>
          <w:tcPr>
            <w:tcW w:w="1908" w:type="dxa"/>
            <w:vMerge/>
          </w:tcPr>
          <w:p w14:paraId="5FFB412B" w14:textId="77777777" w:rsidR="0078782B" w:rsidRPr="00D5507F" w:rsidRDefault="0078782B" w:rsidP="00DF3ACB">
            <w:pPr>
              <w:contextualSpacing/>
              <w:rPr>
                <w:sz w:val="22"/>
                <w:szCs w:val="22"/>
              </w:rPr>
            </w:pPr>
          </w:p>
        </w:tc>
        <w:tc>
          <w:tcPr>
            <w:tcW w:w="824" w:type="dxa"/>
          </w:tcPr>
          <w:p w14:paraId="45000801" w14:textId="77777777" w:rsidR="0078782B" w:rsidRPr="00D5507F" w:rsidRDefault="0078782B" w:rsidP="00DF3ACB">
            <w:pPr>
              <w:contextualSpacing/>
              <w:rPr>
                <w:sz w:val="22"/>
                <w:szCs w:val="22"/>
              </w:rPr>
            </w:pPr>
            <w:r w:rsidRPr="00D5507F">
              <w:rPr>
                <w:sz w:val="22"/>
                <w:szCs w:val="22"/>
              </w:rPr>
              <w:t>4</w:t>
            </w:r>
          </w:p>
        </w:tc>
        <w:tc>
          <w:tcPr>
            <w:tcW w:w="796" w:type="dxa"/>
          </w:tcPr>
          <w:p w14:paraId="2D3FF218" w14:textId="77777777" w:rsidR="0078782B" w:rsidRPr="00D5507F" w:rsidRDefault="0078782B" w:rsidP="00DF3ACB">
            <w:pPr>
              <w:contextualSpacing/>
              <w:rPr>
                <w:sz w:val="22"/>
                <w:szCs w:val="22"/>
              </w:rPr>
            </w:pPr>
            <w:r w:rsidRPr="00D5507F">
              <w:rPr>
                <w:sz w:val="22"/>
                <w:szCs w:val="22"/>
              </w:rPr>
              <w:t>text</w:t>
            </w:r>
          </w:p>
        </w:tc>
        <w:tc>
          <w:tcPr>
            <w:tcW w:w="6300" w:type="dxa"/>
          </w:tcPr>
          <w:p w14:paraId="0937537F" w14:textId="77777777" w:rsidR="0078782B" w:rsidRPr="00D5507F" w:rsidRDefault="0078782B" w:rsidP="00DF3ACB">
            <w:pPr>
              <w:contextualSpacing/>
              <w:rPr>
                <w:sz w:val="22"/>
                <w:szCs w:val="22"/>
              </w:rPr>
            </w:pPr>
            <w:r w:rsidRPr="00D5507F">
              <w:rPr>
                <w:sz w:val="22"/>
                <w:szCs w:val="22"/>
              </w:rPr>
              <w:t xml:space="preserve">Name of file that specifies the reading of input variables. Input variables are either </w:t>
            </w:r>
            <w:r>
              <w:t xml:space="preserve">SCTC or </w:t>
            </w:r>
            <w:r w:rsidRPr="00D5507F">
              <w:rPr>
                <w:sz w:val="22"/>
                <w:szCs w:val="22"/>
              </w:rPr>
              <w:t xml:space="preserve">SCTV. If the variable is SCTV, a text file of time series for that variable is named. If the variable is </w:t>
            </w:r>
            <w:r>
              <w:t>SCTC</w:t>
            </w:r>
            <w:r w:rsidRPr="00D5507F">
              <w:rPr>
                <w:sz w:val="22"/>
                <w:szCs w:val="22"/>
              </w:rPr>
              <w:t xml:space="preserve">, </w:t>
            </w:r>
            <w:r w:rsidRPr="00527E90">
              <w:t>This file will specify th</w:t>
            </w:r>
            <w:r>
              <w:t>e variable value.</w:t>
            </w:r>
          </w:p>
        </w:tc>
      </w:tr>
      <w:tr w:rsidR="0078782B" w:rsidRPr="00D5507F" w14:paraId="65222A70" w14:textId="77777777" w:rsidTr="0078782B">
        <w:trPr>
          <w:trHeight w:val="1133"/>
        </w:trPr>
        <w:tc>
          <w:tcPr>
            <w:tcW w:w="1908" w:type="dxa"/>
          </w:tcPr>
          <w:p w14:paraId="2C0ABF62" w14:textId="77777777" w:rsidR="0078782B" w:rsidRPr="00D5507F" w:rsidRDefault="0078782B" w:rsidP="00DF3ACB">
            <w:pPr>
              <w:contextualSpacing/>
              <w:rPr>
                <w:sz w:val="22"/>
                <w:szCs w:val="22"/>
              </w:rPr>
            </w:pPr>
            <w:r w:rsidRPr="00D5507F">
              <w:rPr>
                <w:sz w:val="22"/>
                <w:szCs w:val="22"/>
              </w:rPr>
              <w:t>Example file</w:t>
            </w:r>
          </w:p>
        </w:tc>
        <w:tc>
          <w:tcPr>
            <w:tcW w:w="7920" w:type="dxa"/>
            <w:gridSpan w:val="3"/>
          </w:tcPr>
          <w:p w14:paraId="335CD9DC" w14:textId="77777777" w:rsidR="0078782B" w:rsidRPr="00D5507F" w:rsidRDefault="0078782B" w:rsidP="00DF3ACB">
            <w:pPr>
              <w:contextualSpacing/>
              <w:rPr>
                <w:sz w:val="22"/>
                <w:szCs w:val="22"/>
              </w:rPr>
            </w:pPr>
            <w:r w:rsidRPr="00D5507F">
              <w:rPr>
                <w:sz w:val="22"/>
                <w:szCs w:val="22"/>
              </w:rPr>
              <w:t>UEBGrid Model Driver</w:t>
            </w:r>
          </w:p>
          <w:p w14:paraId="0C1E9CCD" w14:textId="77777777" w:rsidR="0078782B" w:rsidRPr="00D5507F" w:rsidRDefault="0078782B" w:rsidP="00DF3ACB">
            <w:pPr>
              <w:contextualSpacing/>
              <w:rPr>
                <w:sz w:val="22"/>
                <w:szCs w:val="22"/>
              </w:rPr>
            </w:pPr>
            <w:r w:rsidRPr="00D5507F">
              <w:rPr>
                <w:sz w:val="22"/>
                <w:szCs w:val="22"/>
              </w:rPr>
              <w:t>param.dat</w:t>
            </w:r>
          </w:p>
          <w:p w14:paraId="0D7209B7" w14:textId="77777777" w:rsidR="0078782B" w:rsidRPr="00D5507F" w:rsidRDefault="0078782B" w:rsidP="00DF3ACB">
            <w:pPr>
              <w:contextualSpacing/>
              <w:rPr>
                <w:sz w:val="22"/>
                <w:szCs w:val="22"/>
              </w:rPr>
            </w:pPr>
            <w:r w:rsidRPr="00D5507F">
              <w:rPr>
                <w:sz w:val="22"/>
                <w:szCs w:val="22"/>
              </w:rPr>
              <w:t>siteinitial.dat</w:t>
            </w:r>
          </w:p>
          <w:p w14:paraId="6AEB6F85" w14:textId="77777777" w:rsidR="0078782B" w:rsidRPr="00D5507F" w:rsidRDefault="0078782B" w:rsidP="00DF3ACB">
            <w:pPr>
              <w:contextualSpacing/>
              <w:rPr>
                <w:sz w:val="22"/>
                <w:szCs w:val="22"/>
              </w:rPr>
            </w:pPr>
            <w:r w:rsidRPr="00D5507F">
              <w:rPr>
                <w:sz w:val="22"/>
                <w:szCs w:val="22"/>
              </w:rPr>
              <w:t>inputcontrol.dat</w:t>
            </w:r>
          </w:p>
        </w:tc>
      </w:tr>
    </w:tbl>
    <w:p w14:paraId="4D15F9C0" w14:textId="77777777" w:rsidR="005778E0" w:rsidRDefault="005778E0" w:rsidP="00DF3ACB">
      <w:pPr>
        <w:spacing w:after="0" w:line="240" w:lineRule="auto"/>
        <w:contextualSpacing/>
        <w:rPr>
          <w:sz w:val="22"/>
          <w:szCs w:val="22"/>
        </w:rPr>
      </w:pPr>
    </w:p>
    <w:p w14:paraId="6AC304E5" w14:textId="5F1B1B7B" w:rsidR="0078782B" w:rsidRPr="00D5507F" w:rsidRDefault="005778E0" w:rsidP="00DF3ACB">
      <w:pPr>
        <w:spacing w:after="0" w:line="240" w:lineRule="auto"/>
        <w:contextualSpacing/>
        <w:rPr>
          <w:sz w:val="22"/>
          <w:szCs w:val="22"/>
        </w:rPr>
      </w:pPr>
      <w:r>
        <w:rPr>
          <w:sz w:val="22"/>
          <w:szCs w:val="22"/>
        </w:rPr>
        <w:t>In point mode the following constraints apply</w:t>
      </w:r>
    </w:p>
    <w:p w14:paraId="569FA8D8" w14:textId="77777777" w:rsidR="0078782B" w:rsidRDefault="0078782B" w:rsidP="00DF3ACB">
      <w:pPr>
        <w:pStyle w:val="ListParagraph"/>
        <w:numPr>
          <w:ilvl w:val="0"/>
          <w:numId w:val="6"/>
        </w:numPr>
        <w:spacing w:after="0" w:line="240" w:lineRule="auto"/>
      </w:pPr>
      <w:r>
        <w:t>Watershed filename should not be provided. OverallControl.Dat file contains only 4 lines.</w:t>
      </w:r>
    </w:p>
    <w:p w14:paraId="461D56A3" w14:textId="77777777" w:rsidR="0078782B" w:rsidRDefault="0078782B" w:rsidP="00DF3ACB">
      <w:pPr>
        <w:pStyle w:val="ListParagraph"/>
        <w:numPr>
          <w:ilvl w:val="0"/>
          <w:numId w:val="6"/>
        </w:numPr>
        <w:spacing w:after="0" w:line="240" w:lineRule="auto"/>
      </w:pPr>
      <w:r>
        <w:t xml:space="preserve">No site, initial or input variables are stored in netCDF file. Variables are either SCTC or SCTV. Since model is run for a single point, concept of spatial variability no longer exists. </w:t>
      </w:r>
    </w:p>
    <w:p w14:paraId="6E9181D4" w14:textId="77777777" w:rsidR="0078782B" w:rsidRDefault="0078782B" w:rsidP="00DF3ACB">
      <w:pPr>
        <w:pStyle w:val="ListParagraph"/>
        <w:numPr>
          <w:ilvl w:val="0"/>
          <w:numId w:val="6"/>
        </w:numPr>
        <w:spacing w:after="0" w:line="240" w:lineRule="auto"/>
      </w:pPr>
      <w:r>
        <w:t>There is no necessity of creating an output folder. Only one text file will be created to store the outputs and it is named as ‘PointOutput.Dat’ and it will be created in the folder where all input file exist.</w:t>
      </w:r>
    </w:p>
    <w:p w14:paraId="5F2EA151" w14:textId="77777777" w:rsidR="0078782B" w:rsidRDefault="0078782B" w:rsidP="00DF3ACB">
      <w:pPr>
        <w:spacing w:after="0" w:line="240" w:lineRule="auto"/>
        <w:contextualSpacing/>
        <w:rPr>
          <w:b/>
          <w:color w:val="auto"/>
        </w:rPr>
      </w:pPr>
    </w:p>
    <w:p w14:paraId="1AEF91A5" w14:textId="77777777" w:rsidR="0078782B" w:rsidRDefault="0078782B" w:rsidP="00DF3ACB">
      <w:pPr>
        <w:spacing w:after="0" w:line="240" w:lineRule="auto"/>
        <w:contextualSpacing/>
        <w:rPr>
          <w:b/>
          <w:color w:val="auto"/>
        </w:rPr>
      </w:pPr>
    </w:p>
    <w:p w14:paraId="342699A8" w14:textId="77777777" w:rsidR="001F5A83" w:rsidRPr="00E04F3B" w:rsidRDefault="001F5A83" w:rsidP="00DF3ACB">
      <w:pPr>
        <w:spacing w:after="0" w:line="240" w:lineRule="auto"/>
        <w:contextualSpacing/>
        <w:rPr>
          <w:b/>
          <w:color w:val="auto"/>
        </w:rPr>
      </w:pPr>
      <w:r w:rsidRPr="00E04F3B">
        <w:rPr>
          <w:b/>
          <w:color w:val="auto"/>
        </w:rPr>
        <w:t>Codes for output variables</w:t>
      </w:r>
    </w:p>
    <w:p w14:paraId="47E19640" w14:textId="578D1A27" w:rsidR="001F5A83" w:rsidRPr="00E04F3B" w:rsidRDefault="001F5A83" w:rsidP="00DF3ACB">
      <w:pPr>
        <w:autoSpaceDE w:val="0"/>
        <w:autoSpaceDN w:val="0"/>
        <w:adjustRightInd w:val="0"/>
        <w:spacing w:after="0" w:line="240" w:lineRule="auto"/>
        <w:contextualSpacing/>
      </w:pPr>
      <w:r w:rsidRPr="00E04F3B">
        <w:t>ATF-BC:  Atmospheric</w:t>
      </w:r>
      <w:r w:rsidR="00287C23" w:rsidRPr="00E04F3B">
        <w:t xml:space="preserve"> </w:t>
      </w:r>
      <w:r w:rsidRPr="00E04F3B">
        <w:t>transmission</w:t>
      </w:r>
      <w:r w:rsidR="00287C23" w:rsidRPr="00E04F3B">
        <w:t xml:space="preserve"> </w:t>
      </w:r>
      <w:r w:rsidRPr="00E04F3B">
        <w:t>factor</w:t>
      </w:r>
    </w:p>
    <w:p w14:paraId="344DF562" w14:textId="5B312129" w:rsidR="001F5A83" w:rsidRPr="00E04F3B" w:rsidRDefault="001F5A83" w:rsidP="00DF3ACB">
      <w:pPr>
        <w:autoSpaceDE w:val="0"/>
        <w:autoSpaceDN w:val="0"/>
        <w:adjustRightInd w:val="0"/>
        <w:spacing w:after="0" w:line="240" w:lineRule="auto"/>
        <w:contextualSpacing/>
      </w:pPr>
      <w:r w:rsidRPr="00E04F3B">
        <w:t>HRI:  Radiation</w:t>
      </w:r>
      <w:r w:rsidR="00287C23" w:rsidRPr="00E04F3B">
        <w:t xml:space="preserve"> </w:t>
      </w:r>
      <w:r w:rsidRPr="00E04F3B">
        <w:t>index</w:t>
      </w:r>
    </w:p>
    <w:p w14:paraId="2DCB8C2A" w14:textId="40099499" w:rsidR="001F5A83" w:rsidRPr="00E04F3B" w:rsidRDefault="001F5A83" w:rsidP="00DF3ACB">
      <w:pPr>
        <w:autoSpaceDE w:val="0"/>
        <w:autoSpaceDN w:val="0"/>
        <w:adjustRightInd w:val="0"/>
        <w:spacing w:after="0" w:line="240" w:lineRule="auto"/>
        <w:contextualSpacing/>
      </w:pPr>
      <w:r w:rsidRPr="00E04F3B">
        <w:lastRenderedPageBreak/>
        <w:t>Eacl: Clear</w:t>
      </w:r>
      <w:r w:rsidR="00287C23" w:rsidRPr="00E04F3B">
        <w:t xml:space="preserve"> </w:t>
      </w:r>
      <w:r w:rsidRPr="00E04F3B">
        <w:t>sky</w:t>
      </w:r>
      <w:r w:rsidR="00287C23" w:rsidRPr="00E04F3B">
        <w:t xml:space="preserve"> </w:t>
      </w:r>
      <w:r w:rsidRPr="00E04F3B">
        <w:t>emissivity</w:t>
      </w:r>
    </w:p>
    <w:p w14:paraId="74CCFFBF" w14:textId="4A9697EF" w:rsidR="001F5A83" w:rsidRPr="003E341C" w:rsidRDefault="001F5A83" w:rsidP="00DF3ACB">
      <w:pPr>
        <w:autoSpaceDE w:val="0"/>
        <w:autoSpaceDN w:val="0"/>
        <w:adjustRightInd w:val="0"/>
        <w:spacing w:after="0" w:line="240" w:lineRule="auto"/>
        <w:contextualSpacing/>
      </w:pPr>
      <w:r w:rsidRPr="003E341C">
        <w:t>Ema: Atmospheric</w:t>
      </w:r>
      <w:r w:rsidR="00287C23" w:rsidRPr="003E341C">
        <w:t xml:space="preserve"> </w:t>
      </w:r>
      <w:r w:rsidRPr="003E341C">
        <w:t>emissivity</w:t>
      </w:r>
    </w:p>
    <w:p w14:paraId="777C3014" w14:textId="0E4F8A50" w:rsidR="001F5A83" w:rsidRPr="003E341C" w:rsidRDefault="001F5A83" w:rsidP="00DF3ACB">
      <w:pPr>
        <w:autoSpaceDE w:val="0"/>
        <w:autoSpaceDN w:val="0"/>
        <w:adjustRightInd w:val="0"/>
        <w:spacing w:after="0" w:line="240" w:lineRule="auto"/>
        <w:contextualSpacing/>
      </w:pPr>
      <w:r w:rsidRPr="003E341C">
        <w:t>Ta: Air</w:t>
      </w:r>
      <w:r w:rsidR="00287C23" w:rsidRPr="003E341C">
        <w:t xml:space="preserve"> </w:t>
      </w:r>
      <w:r w:rsidRPr="003E341C">
        <w:t>temperature(C)</w:t>
      </w:r>
    </w:p>
    <w:p w14:paraId="724D6C78" w14:textId="77777777" w:rsidR="001F5A83" w:rsidRPr="003E341C" w:rsidRDefault="001F5A83" w:rsidP="00DF3ACB">
      <w:pPr>
        <w:autoSpaceDE w:val="0"/>
        <w:autoSpaceDN w:val="0"/>
        <w:adjustRightInd w:val="0"/>
        <w:spacing w:after="0" w:line="240" w:lineRule="auto"/>
        <w:contextualSpacing/>
      </w:pPr>
      <w:r w:rsidRPr="003E341C">
        <w:t>P: Precipitation (m/hr)</w:t>
      </w:r>
    </w:p>
    <w:p w14:paraId="1F472584" w14:textId="69590E28" w:rsidR="001F5A83" w:rsidRPr="003E341C" w:rsidRDefault="001F5A83" w:rsidP="00DF3ACB">
      <w:pPr>
        <w:autoSpaceDE w:val="0"/>
        <w:autoSpaceDN w:val="0"/>
        <w:adjustRightInd w:val="0"/>
        <w:spacing w:after="0" w:line="240" w:lineRule="auto"/>
        <w:contextualSpacing/>
      </w:pPr>
      <w:r w:rsidRPr="003E341C">
        <w:t>V: Wind</w:t>
      </w:r>
      <w:r w:rsidR="00287C23" w:rsidRPr="003E341C">
        <w:t xml:space="preserve"> </w:t>
      </w:r>
      <w:r w:rsidRPr="003E341C">
        <w:t>speed</w:t>
      </w:r>
      <w:r w:rsidR="00287C23" w:rsidRPr="003E341C">
        <w:t xml:space="preserve"> </w:t>
      </w:r>
      <w:r w:rsidRPr="003E341C">
        <w:t>(m/s)</w:t>
      </w:r>
    </w:p>
    <w:p w14:paraId="0776FE6A" w14:textId="08D6A693" w:rsidR="001F5A83" w:rsidRPr="003E341C" w:rsidRDefault="001F5A83" w:rsidP="00DF3ACB">
      <w:pPr>
        <w:autoSpaceDE w:val="0"/>
        <w:autoSpaceDN w:val="0"/>
        <w:adjustRightInd w:val="0"/>
        <w:spacing w:after="0" w:line="240" w:lineRule="auto"/>
        <w:contextualSpacing/>
      </w:pPr>
      <w:r w:rsidRPr="003E341C">
        <w:t>RH: Relative</w:t>
      </w:r>
      <w:r w:rsidR="00287C23" w:rsidRPr="003E341C">
        <w:t xml:space="preserve"> </w:t>
      </w:r>
      <w:r w:rsidRPr="003E341C">
        <w:t>humidity</w:t>
      </w:r>
    </w:p>
    <w:p w14:paraId="7B0AEA97" w14:textId="4D817B95" w:rsidR="001F5A83" w:rsidRPr="003E341C" w:rsidRDefault="001F5A83" w:rsidP="00DF3ACB">
      <w:pPr>
        <w:autoSpaceDE w:val="0"/>
        <w:autoSpaceDN w:val="0"/>
        <w:adjustRightInd w:val="0"/>
        <w:spacing w:after="0" w:line="240" w:lineRule="auto"/>
        <w:contextualSpacing/>
      </w:pPr>
      <w:r w:rsidRPr="003E341C">
        <w:t>Qsi: Incoming</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(kJ/m2/hr)</w:t>
      </w:r>
    </w:p>
    <w:p w14:paraId="6CD6AAFF" w14:textId="7B6EEBCD" w:rsidR="001F5A83" w:rsidRPr="003E341C" w:rsidRDefault="001F5A83" w:rsidP="00DF3ACB">
      <w:pPr>
        <w:autoSpaceDE w:val="0"/>
        <w:autoSpaceDN w:val="0"/>
        <w:adjustRightInd w:val="0"/>
        <w:spacing w:after="0" w:line="240" w:lineRule="auto"/>
        <w:contextualSpacing/>
      </w:pPr>
      <w:r w:rsidRPr="003E341C">
        <w:t>Qli: Incoming</w:t>
      </w:r>
      <w:r w:rsidR="00287C23" w:rsidRPr="003E341C">
        <w:t xml:space="preserve"> </w:t>
      </w:r>
      <w:r w:rsidRPr="003E341C">
        <w:t>longwave</w:t>
      </w:r>
      <w:r w:rsidR="00287C23" w:rsidRPr="003E341C">
        <w:t xml:space="preserve"> </w:t>
      </w:r>
      <w:r w:rsidRPr="003E341C">
        <w:t>radiation</w:t>
      </w:r>
      <w:r w:rsidR="00287C23" w:rsidRPr="003E341C">
        <w:t xml:space="preserve"> </w:t>
      </w:r>
      <w:r w:rsidRPr="003E341C">
        <w:t>(kJ/m2/hr)</w:t>
      </w:r>
    </w:p>
    <w:p w14:paraId="026AFA7E" w14:textId="57469F4B" w:rsidR="001F5A83" w:rsidRPr="003E341C" w:rsidRDefault="00287C23" w:rsidP="00DF3ACB">
      <w:pPr>
        <w:autoSpaceDE w:val="0"/>
        <w:autoSpaceDN w:val="0"/>
        <w:adjustRightInd w:val="0"/>
        <w:spacing w:after="0" w:line="240" w:lineRule="auto"/>
        <w:contextualSpacing/>
      </w:pPr>
      <w:r w:rsidRPr="003E341C">
        <w:t xml:space="preserve">Qnet: Input </w:t>
      </w:r>
      <w:r w:rsidR="001F5A83" w:rsidRPr="003E341C">
        <w:t>net</w:t>
      </w:r>
      <w:r w:rsidRPr="003E341C">
        <w:t xml:space="preserve"> </w:t>
      </w:r>
      <w:r w:rsidR="001F5A83" w:rsidRPr="003E341C">
        <w:t>radiation</w:t>
      </w:r>
      <w:r w:rsidRPr="003E341C">
        <w:t xml:space="preserve"> (</w:t>
      </w:r>
      <w:r w:rsidR="001F5A83" w:rsidRPr="003E341C">
        <w:t>kJ/m2/hr)</w:t>
      </w:r>
    </w:p>
    <w:p w14:paraId="5D185F01" w14:textId="79B94731" w:rsidR="001F5A83" w:rsidRPr="003E341C" w:rsidRDefault="001F5A83" w:rsidP="00DF3ACB">
      <w:pPr>
        <w:autoSpaceDE w:val="0"/>
        <w:autoSpaceDN w:val="0"/>
        <w:adjustRightInd w:val="0"/>
        <w:spacing w:after="0" w:line="240" w:lineRule="auto"/>
        <w:contextualSpacing/>
      </w:pPr>
      <w:r w:rsidRPr="003E341C">
        <w:t>Os: Cos</w:t>
      </w:r>
      <w:r w:rsidR="00287C23" w:rsidRPr="003E341C">
        <w:t xml:space="preserve"> </w:t>
      </w:r>
      <w:r w:rsidRPr="003E341C">
        <w:t>of</w:t>
      </w:r>
      <w:r w:rsidR="00287C23" w:rsidRPr="003E341C">
        <w:t xml:space="preserve"> </w:t>
      </w:r>
      <w:r w:rsidRPr="003E341C">
        <w:t>solar</w:t>
      </w:r>
      <w:r w:rsidR="00287C23" w:rsidRPr="003E341C">
        <w:t xml:space="preserve"> </w:t>
      </w:r>
      <w:r w:rsidRPr="003E341C">
        <w:t>zenith</w:t>
      </w:r>
      <w:r w:rsidR="00287C23" w:rsidRPr="003E341C">
        <w:t xml:space="preserve"> </w:t>
      </w:r>
      <w:r w:rsidRPr="003E341C">
        <w:t>angle</w:t>
      </w:r>
      <w:r w:rsidR="00287C23" w:rsidRPr="003E341C">
        <w:t xml:space="preserve"> (</w:t>
      </w:r>
      <w:r w:rsidRPr="003E341C">
        <w:t>Zen)</w:t>
      </w:r>
    </w:p>
    <w:p w14:paraId="0B01A227" w14:textId="4B59E5A0" w:rsidR="001F5A83" w:rsidRPr="003E341C" w:rsidRDefault="001F5A83" w:rsidP="00DF3ACB">
      <w:pPr>
        <w:autoSpaceDE w:val="0"/>
        <w:autoSpaceDN w:val="0"/>
        <w:adjustRightInd w:val="0"/>
        <w:spacing w:after="0" w:line="240" w:lineRule="auto"/>
        <w:contextualSpacing/>
      </w:pPr>
      <w:r w:rsidRPr="003E341C">
        <w:t>Ub: Energy</w:t>
      </w:r>
      <w:r w:rsidR="00287C23" w:rsidRPr="003E341C">
        <w:t xml:space="preserve"> </w:t>
      </w:r>
      <w:r w:rsidRPr="003E341C">
        <w:t>content</w:t>
      </w:r>
      <w:r w:rsidR="00287C23" w:rsidRPr="003E341C">
        <w:t xml:space="preserve"> (</w:t>
      </w:r>
      <w:r w:rsidRPr="003E341C">
        <w:t>kJ/m2)</w:t>
      </w:r>
    </w:p>
    <w:p w14:paraId="58B67527" w14:textId="4559ED41" w:rsidR="001F5A83" w:rsidRPr="003E341C" w:rsidRDefault="001F5A83" w:rsidP="00DF3ACB">
      <w:pPr>
        <w:autoSpaceDE w:val="0"/>
        <w:autoSpaceDN w:val="0"/>
        <w:adjustRightInd w:val="0"/>
        <w:spacing w:after="0" w:line="240" w:lineRule="auto"/>
        <w:contextualSpacing/>
      </w:pPr>
      <w:r w:rsidRPr="003E341C">
        <w:t>SWE: Surface</w:t>
      </w:r>
      <w:r w:rsidR="00287C23" w:rsidRPr="003E341C">
        <w:t xml:space="preserve"> </w:t>
      </w:r>
      <w:r w:rsidRPr="003E341C">
        <w:t>snow</w:t>
      </w:r>
      <w:r w:rsidR="00287C23" w:rsidRPr="003E341C">
        <w:t xml:space="preserve"> </w:t>
      </w:r>
      <w:r w:rsidRPr="003E341C">
        <w:t>water</w:t>
      </w:r>
      <w:r w:rsidR="00287C23" w:rsidRPr="003E341C">
        <w:t xml:space="preserve"> </w:t>
      </w:r>
      <w:r w:rsidRPr="003E341C">
        <w:t>equivalent</w:t>
      </w:r>
      <w:r w:rsidR="00287C23" w:rsidRPr="003E341C">
        <w:t xml:space="preserve"> (</w:t>
      </w:r>
      <w:r w:rsidRPr="003E341C">
        <w:t>m)</w:t>
      </w:r>
    </w:p>
    <w:p w14:paraId="6AB941D7" w14:textId="451A98FF" w:rsidR="001F5A83" w:rsidRPr="003E341C" w:rsidRDefault="001F5A83" w:rsidP="00DF3ACB">
      <w:pPr>
        <w:autoSpaceDE w:val="0"/>
        <w:autoSpaceDN w:val="0"/>
        <w:adjustRightInd w:val="0"/>
        <w:spacing w:after="0" w:line="240" w:lineRule="auto"/>
        <w:contextualSpacing/>
      </w:pPr>
      <w:r w:rsidRPr="003E341C">
        <w:t>tausn: Dimensionless</w:t>
      </w:r>
      <w:r w:rsidR="00287C23" w:rsidRPr="003E341C">
        <w:t xml:space="preserve"> </w:t>
      </w:r>
      <w:r w:rsidRPr="003E341C">
        <w:t>age</w:t>
      </w:r>
      <w:r w:rsidR="00287C23" w:rsidRPr="003E341C">
        <w:t xml:space="preserve"> </w:t>
      </w:r>
      <w:r w:rsidRPr="003E341C">
        <w:t>of</w:t>
      </w:r>
      <w:r w:rsidR="00287C23" w:rsidRPr="003E341C">
        <w:t xml:space="preserve"> </w:t>
      </w:r>
      <w:r w:rsidRPr="003E341C">
        <w:t>the</w:t>
      </w:r>
      <w:r w:rsidR="00287C23" w:rsidRPr="003E341C">
        <w:t xml:space="preserve"> </w:t>
      </w:r>
      <w:r w:rsidRPr="003E341C">
        <w:t>snow</w:t>
      </w:r>
      <w:r w:rsidR="00287C23" w:rsidRPr="003E341C">
        <w:t xml:space="preserve"> </w:t>
      </w:r>
      <w:r w:rsidRPr="003E341C">
        <w:t>surface</w:t>
      </w:r>
    </w:p>
    <w:p w14:paraId="601FCBCA" w14:textId="5411FE39" w:rsidR="001F5A83" w:rsidRPr="003E341C" w:rsidRDefault="001F5A83" w:rsidP="00DF3ACB">
      <w:pPr>
        <w:autoSpaceDE w:val="0"/>
        <w:autoSpaceDN w:val="0"/>
        <w:adjustRightInd w:val="0"/>
        <w:spacing w:after="0" w:line="240" w:lineRule="auto"/>
        <w:contextualSpacing/>
      </w:pPr>
      <w:r w:rsidRPr="003E341C">
        <w:t>Prain: Precipitation</w:t>
      </w:r>
      <w:r w:rsidR="00287C23" w:rsidRPr="003E341C">
        <w:t xml:space="preserve"> </w:t>
      </w:r>
      <w:r w:rsidRPr="003E341C">
        <w:t>in</w:t>
      </w:r>
      <w:r w:rsidR="00287C23" w:rsidRPr="003E341C">
        <w:t xml:space="preserve"> </w:t>
      </w:r>
      <w:r w:rsidRPr="003E341C">
        <w:t>the</w:t>
      </w:r>
      <w:r w:rsidR="00287C23" w:rsidRPr="003E341C">
        <w:t xml:space="preserve"> </w:t>
      </w:r>
      <w:r w:rsidRPr="003E341C">
        <w:t>form</w:t>
      </w:r>
      <w:r w:rsidR="00287C23" w:rsidRPr="003E341C">
        <w:t xml:space="preserve"> </w:t>
      </w:r>
      <w:r w:rsidRPr="003E341C">
        <w:t>of</w:t>
      </w:r>
      <w:r w:rsidR="00287C23" w:rsidRPr="003E341C">
        <w:t xml:space="preserve"> </w:t>
      </w:r>
      <w:r w:rsidRPr="003E341C">
        <w:t>rain</w:t>
      </w:r>
      <w:r w:rsidR="00287C23" w:rsidRPr="003E341C">
        <w:t xml:space="preserve"> (</w:t>
      </w:r>
      <w:r w:rsidRPr="003E341C">
        <w:t>m/hr)</w:t>
      </w:r>
    </w:p>
    <w:p w14:paraId="3ED9F9CC" w14:textId="692149EB" w:rsidR="001F5A83" w:rsidRPr="003E341C" w:rsidRDefault="001F5A83" w:rsidP="00DF3ACB">
      <w:pPr>
        <w:autoSpaceDE w:val="0"/>
        <w:autoSpaceDN w:val="0"/>
        <w:adjustRightInd w:val="0"/>
        <w:spacing w:after="0" w:line="240" w:lineRule="auto"/>
        <w:contextualSpacing/>
      </w:pPr>
      <w:r w:rsidRPr="003E341C">
        <w:t>Psnow: Precipitation</w:t>
      </w:r>
      <w:r w:rsidR="00287C23" w:rsidRPr="003E341C">
        <w:t xml:space="preserve"> </w:t>
      </w:r>
      <w:r w:rsidRPr="003E341C">
        <w:t>in</w:t>
      </w:r>
      <w:r w:rsidR="00287C23" w:rsidRPr="003E341C">
        <w:t xml:space="preserve"> </w:t>
      </w:r>
      <w:r w:rsidRPr="003E341C">
        <w:t>the</w:t>
      </w:r>
      <w:r w:rsidR="00287C23" w:rsidRPr="003E341C">
        <w:t xml:space="preserve"> </w:t>
      </w:r>
      <w:r w:rsidRPr="003E341C">
        <w:t>form</w:t>
      </w:r>
      <w:r w:rsidR="00287C23" w:rsidRPr="003E341C">
        <w:t xml:space="preserve"> </w:t>
      </w:r>
      <w:r w:rsidRPr="003E341C">
        <w:t>of</w:t>
      </w:r>
      <w:r w:rsidR="00287C23" w:rsidRPr="003E341C">
        <w:t xml:space="preserve"> </w:t>
      </w:r>
      <w:r w:rsidRPr="003E341C">
        <w:t>snow</w:t>
      </w:r>
      <w:r w:rsidR="00287C23" w:rsidRPr="003E341C">
        <w:t xml:space="preserve"> (</w:t>
      </w:r>
      <w:r w:rsidRPr="003E341C">
        <w:t xml:space="preserve">m/hr): </w:t>
      </w:r>
    </w:p>
    <w:p w14:paraId="4B50D2C9" w14:textId="053FE6E7" w:rsidR="001F5A83" w:rsidRPr="003E341C" w:rsidRDefault="001F5A83" w:rsidP="00DF3ACB">
      <w:pPr>
        <w:autoSpaceDE w:val="0"/>
        <w:autoSpaceDN w:val="0"/>
        <w:adjustRightInd w:val="0"/>
        <w:spacing w:after="0" w:line="240" w:lineRule="auto"/>
        <w:contextualSpacing/>
      </w:pPr>
      <w:r w:rsidRPr="003E341C">
        <w:t>Qh: Surface</w:t>
      </w:r>
      <w:r w:rsidR="00287C23" w:rsidRPr="003E341C">
        <w:t xml:space="preserve"> </w:t>
      </w:r>
      <w:r w:rsidRPr="003E341C">
        <w:t>Sensible</w:t>
      </w:r>
      <w:r w:rsidR="00287C23" w:rsidRPr="003E341C">
        <w:t xml:space="preserve"> </w:t>
      </w:r>
      <w:r w:rsidRPr="003E341C">
        <w:t>heat</w:t>
      </w:r>
      <w:r w:rsidR="00287C23" w:rsidRPr="003E341C">
        <w:t xml:space="preserve"> </w:t>
      </w:r>
      <w:r w:rsidRPr="003E341C">
        <w:t>flux</w:t>
      </w:r>
      <w:r w:rsidR="00287C23" w:rsidRPr="003E341C">
        <w:t xml:space="preserve"> (</w:t>
      </w:r>
      <w:r w:rsidRPr="003E341C">
        <w:t xml:space="preserve">kJ/m2/hr): </w:t>
      </w:r>
    </w:p>
    <w:p w14:paraId="76B35464" w14:textId="4ABE2154" w:rsidR="001F5A83" w:rsidRPr="003E341C" w:rsidRDefault="001F5A83" w:rsidP="00DF3ACB">
      <w:pPr>
        <w:autoSpaceDE w:val="0"/>
        <w:autoSpaceDN w:val="0"/>
        <w:adjustRightInd w:val="0"/>
        <w:spacing w:after="0" w:line="240" w:lineRule="auto"/>
        <w:contextualSpacing/>
      </w:pPr>
      <w:r w:rsidRPr="003E341C">
        <w:t>Qe: Surface</w:t>
      </w:r>
      <w:r w:rsidR="00287C23" w:rsidRPr="003E341C">
        <w:t xml:space="preserve"> </w:t>
      </w:r>
      <w:r w:rsidRPr="003E341C">
        <w:t>Latent</w:t>
      </w:r>
      <w:r w:rsidR="00287C23" w:rsidRPr="003E341C">
        <w:t xml:space="preserve"> </w:t>
      </w:r>
      <w:r w:rsidRPr="003E341C">
        <w:t>heat</w:t>
      </w:r>
      <w:r w:rsidR="00287C23" w:rsidRPr="003E341C">
        <w:t xml:space="preserve"> </w:t>
      </w:r>
      <w:r w:rsidRPr="003E341C">
        <w:t>flux</w:t>
      </w:r>
      <w:r w:rsidR="00287C23" w:rsidRPr="003E341C">
        <w:t xml:space="preserve"> (</w:t>
      </w:r>
      <w:r w:rsidRPr="003E341C">
        <w:t>kJ/m2/hr)</w:t>
      </w:r>
    </w:p>
    <w:p w14:paraId="58B96555" w14:textId="7B117991" w:rsidR="001F5A83" w:rsidRPr="003E341C" w:rsidRDefault="001F5A83" w:rsidP="00DF3ACB">
      <w:pPr>
        <w:autoSpaceDE w:val="0"/>
        <w:autoSpaceDN w:val="0"/>
        <w:adjustRightInd w:val="0"/>
        <w:spacing w:after="0" w:line="240" w:lineRule="auto"/>
        <w:contextualSpacing/>
      </w:pPr>
      <w:r w:rsidRPr="003E341C">
        <w:t>E: Surface</w:t>
      </w:r>
      <w:r w:rsidR="00287C23" w:rsidRPr="003E341C">
        <w:t xml:space="preserve"> </w:t>
      </w:r>
      <w:r w:rsidRPr="003E341C">
        <w:t>sublimation</w:t>
      </w:r>
      <w:r w:rsidR="00287C23" w:rsidRPr="003E341C">
        <w:t xml:space="preserve"> (</w:t>
      </w:r>
      <w:r w:rsidRPr="003E341C">
        <w:t xml:space="preserve">m): </w:t>
      </w:r>
    </w:p>
    <w:p w14:paraId="5B714206" w14:textId="44A016C0" w:rsidR="001F5A83" w:rsidRPr="003E341C" w:rsidRDefault="00E62172" w:rsidP="00DF3ACB">
      <w:pPr>
        <w:autoSpaceDE w:val="0"/>
        <w:autoSpaceDN w:val="0"/>
        <w:adjustRightInd w:val="0"/>
        <w:spacing w:after="0" w:line="240" w:lineRule="auto"/>
        <w:contextualSpacing/>
      </w:pPr>
      <w:r w:rsidRPr="003E341C">
        <w:t>SWIT</w:t>
      </w:r>
      <w:r w:rsidR="001F5A83" w:rsidRPr="003E341C">
        <w:t xml:space="preserve">: </w:t>
      </w:r>
      <w:r w:rsidR="00857AE0" w:rsidRPr="003E341C">
        <w:t xml:space="preserve">Total </w:t>
      </w:r>
      <w:r w:rsidR="001F5A83" w:rsidRPr="003E341C">
        <w:t>outflow</w:t>
      </w:r>
      <w:r w:rsidR="00287C23" w:rsidRPr="003E341C">
        <w:t xml:space="preserve"> (</w:t>
      </w:r>
      <w:r w:rsidR="001F5A83" w:rsidRPr="003E341C">
        <w:t>m/hr)</w:t>
      </w:r>
      <w:r w:rsidRPr="003E341C">
        <w:t>.  This combines rainfall (in the case of no snow/glacier) snow/glacier melt, and it the surface water input to the runoff generation process.</w:t>
      </w:r>
    </w:p>
    <w:p w14:paraId="1AD0502A" w14:textId="54C58922" w:rsidR="00E62172" w:rsidRPr="003E341C" w:rsidRDefault="00E62172" w:rsidP="00DF3ACB">
      <w:pPr>
        <w:autoSpaceDE w:val="0"/>
        <w:autoSpaceDN w:val="0"/>
        <w:adjustRightInd w:val="0"/>
        <w:spacing w:after="0" w:line="240" w:lineRule="auto"/>
        <w:contextualSpacing/>
      </w:pPr>
      <w:r w:rsidRPr="003E341C">
        <w:t>SWIGM:  Glacier melt outflow (m/hr).  This is the part of total outflow that originates from glacier melting.</w:t>
      </w:r>
    </w:p>
    <w:p w14:paraId="4C95A621" w14:textId="0EA9EAF9" w:rsidR="00E62172" w:rsidRPr="003E341C" w:rsidRDefault="00E62172" w:rsidP="00DF3ACB">
      <w:pPr>
        <w:autoSpaceDE w:val="0"/>
        <w:autoSpaceDN w:val="0"/>
        <w:adjustRightInd w:val="0"/>
        <w:spacing w:after="0" w:line="240" w:lineRule="auto"/>
        <w:contextualSpacing/>
      </w:pPr>
      <w:r w:rsidRPr="003E341C">
        <w:t>SWIR:  Rainfall outflow (m/hr).  This is the part of total outflow that is from rainfall in the case of no snow/glacier.</w:t>
      </w:r>
    </w:p>
    <w:p w14:paraId="392AAD9A" w14:textId="3552B507" w:rsidR="00E62172" w:rsidRPr="003E341C" w:rsidRDefault="00E62172" w:rsidP="00DF3ACB">
      <w:pPr>
        <w:autoSpaceDE w:val="0"/>
        <w:autoSpaceDN w:val="0"/>
        <w:adjustRightInd w:val="0"/>
        <w:spacing w:after="0" w:line="240" w:lineRule="auto"/>
        <w:contextualSpacing/>
      </w:pPr>
      <w:r w:rsidRPr="003E341C">
        <w:t>SWISM:  Snow melt outflow (m/hr).  This is the part of total outflow that originates from the melting of seasonal snow pack (as distinct from glacier ice)</w:t>
      </w:r>
    </w:p>
    <w:p w14:paraId="22FEB959" w14:textId="240FF035" w:rsidR="001F5A83" w:rsidRPr="003E341C" w:rsidRDefault="001F5A83" w:rsidP="00DF3ACB">
      <w:pPr>
        <w:autoSpaceDE w:val="0"/>
        <w:autoSpaceDN w:val="0"/>
        <w:adjustRightInd w:val="0"/>
        <w:spacing w:after="0" w:line="240" w:lineRule="auto"/>
        <w:contextualSpacing/>
      </w:pPr>
      <w:r w:rsidRPr="003E341C">
        <w:t>Qm: Surface</w:t>
      </w:r>
      <w:r w:rsidR="00287C23" w:rsidRPr="003E341C">
        <w:t xml:space="preserve"> </w:t>
      </w:r>
      <w:r w:rsidRPr="003E341C">
        <w:t>melt</w:t>
      </w:r>
      <w:r w:rsidR="00287C23" w:rsidRPr="003E341C">
        <w:t xml:space="preserve"> </w:t>
      </w:r>
      <w:r w:rsidRPr="003E341C">
        <w:t>energy</w:t>
      </w:r>
      <w:r w:rsidR="00287C23" w:rsidRPr="003E341C">
        <w:t xml:space="preserve"> (</w:t>
      </w:r>
      <w:r w:rsidRPr="003E341C">
        <w:t>kJ/m2/hr)</w:t>
      </w:r>
    </w:p>
    <w:p w14:paraId="211944A8" w14:textId="102363DC" w:rsidR="001F5A83" w:rsidRPr="003E341C" w:rsidRDefault="001F5A83" w:rsidP="00DF3ACB">
      <w:pPr>
        <w:autoSpaceDE w:val="0"/>
        <w:autoSpaceDN w:val="0"/>
        <w:adjustRightInd w:val="0"/>
        <w:spacing w:after="0" w:line="240" w:lineRule="auto"/>
        <w:contextualSpacing/>
      </w:pPr>
      <w:r w:rsidRPr="003E341C">
        <w:t>Q: Net</w:t>
      </w:r>
      <w:r w:rsidR="00287C23" w:rsidRPr="003E341C">
        <w:t xml:space="preserve"> </w:t>
      </w:r>
      <w:r w:rsidRPr="003E341C">
        <w:t>surface</w:t>
      </w:r>
      <w:r w:rsidR="00287C23" w:rsidRPr="003E341C">
        <w:t xml:space="preserve"> </w:t>
      </w:r>
      <w:r w:rsidRPr="003E341C">
        <w:t>energy</w:t>
      </w:r>
      <w:r w:rsidR="00287C23" w:rsidRPr="003E341C">
        <w:t xml:space="preserve"> </w:t>
      </w:r>
      <w:r w:rsidRPr="003E341C">
        <w:t>exchange</w:t>
      </w:r>
      <w:r w:rsidR="00287C23" w:rsidRPr="003E341C">
        <w:t xml:space="preserve"> (</w:t>
      </w:r>
      <w:r w:rsidRPr="003E341C">
        <w:t>kJ/m2/hr)</w:t>
      </w:r>
    </w:p>
    <w:p w14:paraId="616B92C8" w14:textId="21106AFB" w:rsidR="001F5A83" w:rsidRPr="003E341C" w:rsidRDefault="00287C23" w:rsidP="00DF3ACB">
      <w:pPr>
        <w:autoSpaceDE w:val="0"/>
        <w:autoSpaceDN w:val="0"/>
        <w:adjustRightInd w:val="0"/>
        <w:spacing w:after="0" w:line="240" w:lineRule="auto"/>
        <w:contextualSpacing/>
      </w:pPr>
      <w:r w:rsidRPr="003E341C">
        <w:t>dM</w:t>
      </w:r>
      <w:r w:rsidR="001F5A83" w:rsidRPr="003E341C">
        <w:t>dt: Net</w:t>
      </w:r>
      <w:r w:rsidRPr="003E341C">
        <w:t xml:space="preserve"> </w:t>
      </w:r>
      <w:r w:rsidR="001F5A83" w:rsidRPr="003E341C">
        <w:t>surface</w:t>
      </w:r>
      <w:r w:rsidRPr="003E341C">
        <w:t xml:space="preserve"> </w:t>
      </w:r>
      <w:r w:rsidR="001F5A83" w:rsidRPr="003E341C">
        <w:t>mass</w:t>
      </w:r>
      <w:r w:rsidRPr="003E341C">
        <w:t xml:space="preserve"> </w:t>
      </w:r>
      <w:r w:rsidR="001F5A83" w:rsidRPr="003E341C">
        <w:t>exchange</w:t>
      </w:r>
      <w:r w:rsidRPr="003E341C">
        <w:t xml:space="preserve"> (m/h)</w:t>
      </w:r>
    </w:p>
    <w:p w14:paraId="76EAF3DF" w14:textId="5DAAF2AB" w:rsidR="001F5A83" w:rsidRPr="003E341C" w:rsidRDefault="00287C23" w:rsidP="00DF3ACB">
      <w:pPr>
        <w:autoSpaceDE w:val="0"/>
        <w:autoSpaceDN w:val="0"/>
        <w:adjustRightInd w:val="0"/>
        <w:spacing w:after="0" w:line="240" w:lineRule="auto"/>
        <w:contextualSpacing/>
      </w:pPr>
      <w:r w:rsidRPr="003E341C">
        <w:t>Tave</w:t>
      </w:r>
      <w:r w:rsidR="001F5A83" w:rsidRPr="003E341C">
        <w:t>: Average</w:t>
      </w:r>
      <w:r w:rsidRPr="003E341C">
        <w:t xml:space="preserve"> </w:t>
      </w:r>
      <w:r w:rsidR="001F5A83" w:rsidRPr="003E341C">
        <w:t>snow</w:t>
      </w:r>
      <w:r w:rsidRPr="003E341C">
        <w:t xml:space="preserve"> </w:t>
      </w:r>
      <w:r w:rsidR="001F5A83" w:rsidRPr="003E341C">
        <w:t>temperature</w:t>
      </w:r>
      <w:r w:rsidRPr="003E341C">
        <w:t xml:space="preserve"> (C)</w:t>
      </w:r>
    </w:p>
    <w:p w14:paraId="2E9A9D76" w14:textId="5C07AD1B" w:rsidR="001F5A83" w:rsidRPr="003E341C" w:rsidRDefault="001F5A83" w:rsidP="00DF3ACB">
      <w:pPr>
        <w:autoSpaceDE w:val="0"/>
        <w:autoSpaceDN w:val="0"/>
        <w:adjustRightInd w:val="0"/>
        <w:spacing w:after="0" w:line="240" w:lineRule="auto"/>
        <w:contextualSpacing/>
      </w:pPr>
      <w:r w:rsidRPr="003E341C">
        <w:t>Ts: Surface</w:t>
      </w:r>
      <w:r w:rsidR="00287C23" w:rsidRPr="003E341C">
        <w:t xml:space="preserve"> </w:t>
      </w:r>
      <w:r w:rsidRPr="003E341C">
        <w:t>snow</w:t>
      </w:r>
      <w:r w:rsidR="00287C23" w:rsidRPr="003E341C">
        <w:t xml:space="preserve"> </w:t>
      </w:r>
      <w:r w:rsidRPr="003E341C">
        <w:t>temperature</w:t>
      </w:r>
      <w:r w:rsidR="00287C23" w:rsidRPr="003E341C">
        <w:t xml:space="preserve"> (</w:t>
      </w:r>
      <w:r w:rsidRPr="003E341C">
        <w:t>C)</w:t>
      </w:r>
    </w:p>
    <w:p w14:paraId="7C977D79" w14:textId="2D88BC2D" w:rsidR="001F5A83" w:rsidRPr="003E341C" w:rsidRDefault="001F5A83" w:rsidP="00DF3ACB">
      <w:pPr>
        <w:autoSpaceDE w:val="0"/>
        <w:autoSpaceDN w:val="0"/>
        <w:adjustRightInd w:val="0"/>
        <w:spacing w:after="0" w:line="240" w:lineRule="auto"/>
        <w:contextualSpacing/>
      </w:pPr>
      <w:r w:rsidRPr="003E341C">
        <w:t>CumP: Cumulative</w:t>
      </w:r>
      <w:r w:rsidR="00287C23" w:rsidRPr="003E341C">
        <w:t xml:space="preserve"> </w:t>
      </w:r>
      <w:r w:rsidRPr="003E341C">
        <w:t>precipitation</w:t>
      </w:r>
      <w:r w:rsidR="00287C23" w:rsidRPr="003E341C">
        <w:t xml:space="preserve"> (</w:t>
      </w:r>
      <w:r w:rsidRPr="003E341C">
        <w:t>m)</w:t>
      </w:r>
    </w:p>
    <w:p w14:paraId="5AB58158" w14:textId="4FB924D1" w:rsidR="001F5A83" w:rsidRPr="003E341C" w:rsidRDefault="001F5A83" w:rsidP="00DF3ACB">
      <w:pPr>
        <w:autoSpaceDE w:val="0"/>
        <w:autoSpaceDN w:val="0"/>
        <w:adjustRightInd w:val="0"/>
        <w:spacing w:after="0" w:line="240" w:lineRule="auto"/>
        <w:contextualSpacing/>
      </w:pPr>
      <w:r w:rsidRPr="003E341C">
        <w:t>CumE: Cumulative</w:t>
      </w:r>
      <w:r w:rsidR="00287C23" w:rsidRPr="003E341C">
        <w:t xml:space="preserve"> </w:t>
      </w:r>
      <w:r w:rsidRPr="003E341C">
        <w:t>surface</w:t>
      </w:r>
      <w:r w:rsidR="00287C23" w:rsidRPr="003E341C">
        <w:t xml:space="preserve"> </w:t>
      </w:r>
      <w:r w:rsidRPr="003E341C">
        <w:t>sublimation</w:t>
      </w:r>
      <w:r w:rsidR="00287C23" w:rsidRPr="003E341C">
        <w:t xml:space="preserve"> (</w:t>
      </w:r>
      <w:r w:rsidRPr="003E341C">
        <w:t>m)</w:t>
      </w:r>
    </w:p>
    <w:p w14:paraId="002FE683" w14:textId="2EB0FB0C" w:rsidR="001F5A83" w:rsidRPr="003E341C" w:rsidRDefault="001F5A83" w:rsidP="00DF3ACB">
      <w:pPr>
        <w:autoSpaceDE w:val="0"/>
        <w:autoSpaceDN w:val="0"/>
        <w:adjustRightInd w:val="0"/>
        <w:spacing w:after="0" w:line="240" w:lineRule="auto"/>
        <w:contextualSpacing/>
      </w:pPr>
      <w:r w:rsidRPr="003E341C">
        <w:t>CumMelt: Cumulative</w:t>
      </w:r>
      <w:r w:rsidR="00287C23" w:rsidRPr="003E341C">
        <w:t xml:space="preserve"> </w:t>
      </w:r>
      <w:r w:rsidRPr="003E341C">
        <w:t>surface</w:t>
      </w:r>
      <w:r w:rsidR="00287C23" w:rsidRPr="003E341C">
        <w:t xml:space="preserve"> </w:t>
      </w:r>
      <w:r w:rsidRPr="003E341C">
        <w:t>melt</w:t>
      </w:r>
      <w:r w:rsidR="00287C23" w:rsidRPr="003E341C">
        <w:t xml:space="preserve"> (</w:t>
      </w:r>
      <w:r w:rsidRPr="003E341C">
        <w:t>m)</w:t>
      </w:r>
    </w:p>
    <w:p w14:paraId="48AAE563" w14:textId="04F7C091" w:rsidR="001F5A83" w:rsidRPr="003E341C" w:rsidRDefault="001F5A83" w:rsidP="00DF3ACB">
      <w:pPr>
        <w:autoSpaceDE w:val="0"/>
        <w:autoSpaceDN w:val="0"/>
        <w:adjustRightInd w:val="0"/>
        <w:spacing w:after="0" w:line="240" w:lineRule="auto"/>
        <w:contextualSpacing/>
      </w:pPr>
      <w:r w:rsidRPr="003E341C">
        <w:t>NetRads: Modeled</w:t>
      </w:r>
      <w:r w:rsidR="00287C23" w:rsidRPr="003E341C">
        <w:t xml:space="preserve"> </w:t>
      </w:r>
      <w:r w:rsidRPr="003E341C">
        <w:t>surface</w:t>
      </w:r>
      <w:r w:rsidR="00287C23" w:rsidRPr="003E341C">
        <w:t xml:space="preserve"> </w:t>
      </w:r>
      <w:r w:rsidRPr="003E341C">
        <w:t>net</w:t>
      </w:r>
      <w:r w:rsidR="00287C23" w:rsidRPr="003E341C">
        <w:t xml:space="preserve"> </w:t>
      </w:r>
      <w:r w:rsidRPr="003E341C">
        <w:t>radiation</w:t>
      </w:r>
      <w:r w:rsidR="00287C23" w:rsidRPr="003E341C">
        <w:t xml:space="preserve"> (</w:t>
      </w:r>
      <w:r w:rsidRPr="003E341C">
        <w:t>kJ/m2/hr)</w:t>
      </w:r>
    </w:p>
    <w:p w14:paraId="5F2EF0D7" w14:textId="605BBC52" w:rsidR="001F5A83" w:rsidRPr="003E341C" w:rsidRDefault="001F5A83" w:rsidP="00DF3ACB">
      <w:pPr>
        <w:autoSpaceDE w:val="0"/>
        <w:autoSpaceDN w:val="0"/>
        <w:adjustRightInd w:val="0"/>
        <w:spacing w:after="0" w:line="240" w:lineRule="auto"/>
        <w:contextualSpacing/>
      </w:pPr>
      <w:r w:rsidRPr="003E341C">
        <w:t>Smelt: Melt</w:t>
      </w:r>
      <w:r w:rsidR="00287C23" w:rsidRPr="003E341C">
        <w:t xml:space="preserve"> </w:t>
      </w:r>
      <w:r w:rsidRPr="003E341C">
        <w:t>generated</w:t>
      </w:r>
      <w:r w:rsidR="00287C23" w:rsidRPr="003E341C">
        <w:t xml:space="preserve"> </w:t>
      </w:r>
      <w:r w:rsidRPr="003E341C">
        <w:t>at</w:t>
      </w:r>
      <w:r w:rsidR="00287C23" w:rsidRPr="003E341C">
        <w:t xml:space="preserve"> </w:t>
      </w:r>
      <w:r w:rsidRPr="003E341C">
        <w:t>surface</w:t>
      </w:r>
      <w:r w:rsidR="00287C23" w:rsidRPr="003E341C">
        <w:t xml:space="preserve"> (</w:t>
      </w:r>
      <w:r w:rsidRPr="003E341C">
        <w:t>m/hr)</w:t>
      </w:r>
      <w:r w:rsidR="00E62172" w:rsidRPr="003E341C">
        <w:t>.  This is melt generated at the surface and modeled to infiltrate into the snow or glacier where it may refreeze.  It is not base of the snow/glacier outflow.</w:t>
      </w:r>
    </w:p>
    <w:p w14:paraId="26DA4338" w14:textId="6DD1CDC0" w:rsidR="001F5A83" w:rsidRPr="003E341C" w:rsidRDefault="001F5A83" w:rsidP="00DF3ACB">
      <w:pPr>
        <w:autoSpaceDE w:val="0"/>
        <w:autoSpaceDN w:val="0"/>
        <w:adjustRightInd w:val="0"/>
        <w:spacing w:after="0" w:line="240" w:lineRule="auto"/>
        <w:contextualSpacing/>
      </w:pPr>
      <w:r w:rsidRPr="003E341C">
        <w:t>refDep: Depth</w:t>
      </w:r>
      <w:r w:rsidR="00287C23" w:rsidRPr="003E341C">
        <w:t xml:space="preserve"> </w:t>
      </w:r>
      <w:r w:rsidRPr="003E341C">
        <w:t>of</w:t>
      </w:r>
      <w:r w:rsidR="00287C23" w:rsidRPr="003E341C">
        <w:t xml:space="preserve"> </w:t>
      </w:r>
      <w:r w:rsidRPr="003E341C">
        <w:t>penetration</w:t>
      </w:r>
      <w:r w:rsidR="00287C23" w:rsidRPr="003E341C">
        <w:t xml:space="preserve"> </w:t>
      </w:r>
      <w:r w:rsidRPr="003E341C">
        <w:t>of</w:t>
      </w:r>
      <w:r w:rsidR="00287C23" w:rsidRPr="003E341C">
        <w:t xml:space="preserve"> </w:t>
      </w:r>
      <w:r w:rsidRPr="003E341C">
        <w:t>top</w:t>
      </w:r>
      <w:r w:rsidR="00287C23" w:rsidRPr="003E341C">
        <w:t xml:space="preserve"> </w:t>
      </w:r>
      <w:r w:rsidRPr="003E341C">
        <w:t>refreezing</w:t>
      </w:r>
      <w:r w:rsidR="00287C23" w:rsidRPr="003E341C">
        <w:t xml:space="preserve"> (</w:t>
      </w:r>
      <w:r w:rsidRPr="003E341C">
        <w:t>m)</w:t>
      </w:r>
    </w:p>
    <w:p w14:paraId="1E519064" w14:textId="7296AB4D" w:rsidR="001F5A83" w:rsidRPr="003E341C" w:rsidRDefault="001F5A83" w:rsidP="00DF3ACB">
      <w:pPr>
        <w:autoSpaceDE w:val="0"/>
        <w:autoSpaceDN w:val="0"/>
        <w:adjustRightInd w:val="0"/>
        <w:spacing w:after="0" w:line="240" w:lineRule="auto"/>
        <w:contextualSpacing/>
      </w:pPr>
      <w:r w:rsidRPr="003E341C">
        <w:t>totRefDep: Total</w:t>
      </w:r>
      <w:r w:rsidR="00287C23" w:rsidRPr="003E341C">
        <w:t xml:space="preserve"> </w:t>
      </w:r>
      <w:r w:rsidRPr="003E341C">
        <w:t>depth</w:t>
      </w:r>
      <w:r w:rsidR="00287C23" w:rsidRPr="003E341C">
        <w:t xml:space="preserve"> </w:t>
      </w:r>
      <w:r w:rsidRPr="003E341C">
        <w:t>of</w:t>
      </w:r>
      <w:r w:rsidR="00287C23" w:rsidRPr="003E341C">
        <w:t xml:space="preserve"> </w:t>
      </w:r>
      <w:r w:rsidRPr="003E341C">
        <w:t>refreezing</w:t>
      </w:r>
      <w:r w:rsidR="00287C23" w:rsidRPr="003E341C">
        <w:t xml:space="preserve"> (</w:t>
      </w:r>
      <w:r w:rsidRPr="003E341C">
        <w:t>m)</w:t>
      </w:r>
    </w:p>
    <w:p w14:paraId="3A1D0606" w14:textId="19369BFE" w:rsidR="001F5A83" w:rsidRPr="003E341C" w:rsidRDefault="001F5A83" w:rsidP="00DF3ACB">
      <w:pPr>
        <w:autoSpaceDE w:val="0"/>
        <w:autoSpaceDN w:val="0"/>
        <w:adjustRightInd w:val="0"/>
        <w:spacing w:after="0" w:line="240" w:lineRule="auto"/>
        <w:contextualSpacing/>
      </w:pPr>
      <w:r w:rsidRPr="003E341C">
        <w:t>Cf: Cloudiness</w:t>
      </w:r>
      <w:r w:rsidR="00287C23" w:rsidRPr="003E341C">
        <w:t xml:space="preserve"> </w:t>
      </w:r>
      <w:r w:rsidRPr="003E341C">
        <w:t>fraction</w:t>
      </w:r>
    </w:p>
    <w:p w14:paraId="067CE8C7" w14:textId="3E4FF7AF" w:rsidR="001F5A83" w:rsidRPr="003E341C" w:rsidRDefault="001F5A83" w:rsidP="00DF3ACB">
      <w:pPr>
        <w:autoSpaceDE w:val="0"/>
        <w:autoSpaceDN w:val="0"/>
        <w:adjustRightInd w:val="0"/>
        <w:spacing w:after="0" w:line="240" w:lineRule="auto"/>
        <w:contextualSpacing/>
      </w:pPr>
      <w:r w:rsidRPr="003E341C">
        <w:t>Taufb: Direct</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fraction</w:t>
      </w:r>
    </w:p>
    <w:p w14:paraId="00FAD08C" w14:textId="7621455C" w:rsidR="001F5A83" w:rsidRPr="003E341C" w:rsidRDefault="001F5A83" w:rsidP="00DF3ACB">
      <w:pPr>
        <w:autoSpaceDE w:val="0"/>
        <w:autoSpaceDN w:val="0"/>
        <w:adjustRightInd w:val="0"/>
        <w:spacing w:after="0" w:line="240" w:lineRule="auto"/>
        <w:contextualSpacing/>
      </w:pPr>
      <w:r w:rsidRPr="003E341C">
        <w:t>Taufd: Diffuse</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fraction</w:t>
      </w:r>
    </w:p>
    <w:p w14:paraId="311F2B74" w14:textId="36FFE93C" w:rsidR="001F5A83" w:rsidRPr="003E341C" w:rsidRDefault="001F5A83" w:rsidP="00DF3ACB">
      <w:pPr>
        <w:autoSpaceDE w:val="0"/>
        <w:autoSpaceDN w:val="0"/>
        <w:adjustRightInd w:val="0"/>
        <w:spacing w:after="0" w:line="240" w:lineRule="auto"/>
        <w:contextualSpacing/>
      </w:pPr>
      <w:r w:rsidRPr="003E341C">
        <w:t>Qsib: Direct</w:t>
      </w:r>
      <w:r w:rsidR="00287C23" w:rsidRPr="003E341C">
        <w:t xml:space="preserve"> </w:t>
      </w:r>
      <w:r w:rsidRPr="003E341C">
        <w:t>solar</w:t>
      </w:r>
      <w:r w:rsidR="00287C23" w:rsidRPr="003E341C">
        <w:t xml:space="preserve"> </w:t>
      </w:r>
      <w:r w:rsidRPr="003E341C">
        <w:t>radiation</w:t>
      </w:r>
    </w:p>
    <w:p w14:paraId="13D2DB82" w14:textId="235EDCFF" w:rsidR="001F5A83" w:rsidRPr="003E341C" w:rsidRDefault="001F5A83" w:rsidP="00DF3ACB">
      <w:pPr>
        <w:autoSpaceDE w:val="0"/>
        <w:autoSpaceDN w:val="0"/>
        <w:adjustRightInd w:val="0"/>
        <w:spacing w:after="0" w:line="240" w:lineRule="auto"/>
        <w:contextualSpacing/>
      </w:pPr>
      <w:r w:rsidRPr="003E341C">
        <w:t>Qsid: Diffuse</w:t>
      </w:r>
      <w:r w:rsidR="00287C23" w:rsidRPr="003E341C">
        <w:t xml:space="preserve"> </w:t>
      </w:r>
      <w:r w:rsidRPr="003E341C">
        <w:t>solar</w:t>
      </w:r>
      <w:r w:rsidR="00287C23" w:rsidRPr="003E341C">
        <w:t xml:space="preserve"> </w:t>
      </w:r>
      <w:r w:rsidRPr="003E341C">
        <w:t>radiation</w:t>
      </w:r>
    </w:p>
    <w:p w14:paraId="1B3BCB74" w14:textId="64A0FD13" w:rsidR="001F5A83" w:rsidRPr="003E341C" w:rsidRDefault="001F5A83" w:rsidP="00DF3ACB">
      <w:pPr>
        <w:autoSpaceDE w:val="0"/>
        <w:autoSpaceDN w:val="0"/>
        <w:adjustRightInd w:val="0"/>
        <w:spacing w:after="0" w:line="240" w:lineRule="auto"/>
        <w:contextualSpacing/>
      </w:pPr>
      <w:r w:rsidRPr="003E341C">
        <w:t>Taub: Direct</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canopy</w:t>
      </w:r>
      <w:r w:rsidR="00287C23" w:rsidRPr="003E341C">
        <w:t xml:space="preserve"> </w:t>
      </w:r>
      <w:r w:rsidRPr="003E341C">
        <w:t>transmission</w:t>
      </w:r>
      <w:r w:rsidR="00287C23" w:rsidRPr="003E341C">
        <w:t xml:space="preserve"> </w:t>
      </w:r>
      <w:r w:rsidRPr="003E341C">
        <w:t>fraction</w:t>
      </w:r>
    </w:p>
    <w:p w14:paraId="5FF8EC54" w14:textId="6550F4C8" w:rsidR="001F5A83" w:rsidRPr="003E341C" w:rsidRDefault="001F5A83" w:rsidP="00DF3ACB">
      <w:pPr>
        <w:autoSpaceDE w:val="0"/>
        <w:autoSpaceDN w:val="0"/>
        <w:adjustRightInd w:val="0"/>
        <w:spacing w:after="0" w:line="240" w:lineRule="auto"/>
        <w:contextualSpacing/>
      </w:pPr>
      <w:r w:rsidRPr="003E341C">
        <w:lastRenderedPageBreak/>
        <w:t>Taud: Diffuse</w:t>
      </w:r>
      <w:r w:rsidR="00287C23" w:rsidRPr="003E341C">
        <w:t xml:space="preserve"> </w:t>
      </w:r>
      <w:r w:rsidRPr="003E341C">
        <w:t>solar</w:t>
      </w:r>
      <w:r w:rsidR="00287C23" w:rsidRPr="003E341C">
        <w:t xml:space="preserve"> </w:t>
      </w:r>
      <w:r w:rsidRPr="003E341C">
        <w:t>radiation</w:t>
      </w:r>
      <w:r w:rsidR="00287C23" w:rsidRPr="003E341C">
        <w:t xml:space="preserve"> </w:t>
      </w:r>
      <w:r w:rsidRPr="003E341C">
        <w:t>canopy</w:t>
      </w:r>
      <w:r w:rsidR="00287C23" w:rsidRPr="003E341C">
        <w:t xml:space="preserve"> </w:t>
      </w:r>
      <w:r w:rsidRPr="003E341C">
        <w:t>transmission</w:t>
      </w:r>
      <w:r w:rsidR="00287C23" w:rsidRPr="003E341C">
        <w:t xml:space="preserve"> </w:t>
      </w:r>
      <w:r w:rsidRPr="003E341C">
        <w:t>fraction</w:t>
      </w:r>
    </w:p>
    <w:p w14:paraId="6B8F4A23" w14:textId="43CEDF1B" w:rsidR="001F5A83" w:rsidRPr="003E341C" w:rsidRDefault="001F5A83" w:rsidP="00DF3ACB">
      <w:pPr>
        <w:autoSpaceDE w:val="0"/>
        <w:autoSpaceDN w:val="0"/>
        <w:adjustRightInd w:val="0"/>
        <w:spacing w:after="0" w:line="240" w:lineRule="auto"/>
        <w:contextualSpacing/>
      </w:pPr>
      <w:r w:rsidRPr="003E341C">
        <w:t>Qsns: Solar</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at</w:t>
      </w:r>
      <w:r w:rsidR="00287C23" w:rsidRPr="003E341C">
        <w:t xml:space="preserve"> </w:t>
      </w:r>
      <w:r w:rsidRPr="003E341C">
        <w:t>surface</w:t>
      </w:r>
      <w:r w:rsidR="00287C23" w:rsidRPr="003E341C">
        <w:t xml:space="preserve"> (</w:t>
      </w:r>
      <w:r w:rsidRPr="003E341C">
        <w:t>kJ/m2/hr)</w:t>
      </w:r>
    </w:p>
    <w:p w14:paraId="731C0D5C" w14:textId="24768081" w:rsidR="001F5A83" w:rsidRPr="003E341C" w:rsidRDefault="001F5A83" w:rsidP="00DF3ACB">
      <w:pPr>
        <w:autoSpaceDE w:val="0"/>
        <w:autoSpaceDN w:val="0"/>
        <w:adjustRightInd w:val="0"/>
        <w:spacing w:after="0" w:line="240" w:lineRule="auto"/>
        <w:contextualSpacing/>
      </w:pPr>
      <w:r w:rsidRPr="003E341C">
        <w:t>Qsnc: Solar</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in</w:t>
      </w:r>
      <w:r w:rsidR="00287C23" w:rsidRPr="003E341C">
        <w:t xml:space="preserve"> </w:t>
      </w:r>
      <w:r w:rsidRPr="003E341C">
        <w:t>canopy</w:t>
      </w:r>
      <w:r w:rsidR="00287C23" w:rsidRPr="003E341C">
        <w:t xml:space="preserve"> (</w:t>
      </w:r>
      <w:r w:rsidRPr="003E341C">
        <w:t>kJ/m2/hr)</w:t>
      </w:r>
    </w:p>
    <w:p w14:paraId="16396ACD" w14:textId="560A75A1" w:rsidR="001F5A83" w:rsidRPr="003E341C" w:rsidRDefault="001F5A83" w:rsidP="00DF3ACB">
      <w:pPr>
        <w:autoSpaceDE w:val="0"/>
        <w:autoSpaceDN w:val="0"/>
        <w:adjustRightInd w:val="0"/>
        <w:spacing w:after="0" w:line="240" w:lineRule="auto"/>
        <w:contextualSpacing/>
      </w:pPr>
      <w:r w:rsidRPr="003E341C">
        <w:t>Qlns: Longwave</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a</w:t>
      </w:r>
      <w:r w:rsidR="00287C23" w:rsidRPr="003E341C">
        <w:t xml:space="preserve"> </w:t>
      </w:r>
      <w:r w:rsidRPr="003E341C">
        <w:t>tsurface</w:t>
      </w:r>
      <w:r w:rsidR="00287C23" w:rsidRPr="003E341C">
        <w:t xml:space="preserve"> (</w:t>
      </w:r>
      <w:r w:rsidRPr="003E341C">
        <w:t>kJ/m2/hr)</w:t>
      </w:r>
    </w:p>
    <w:p w14:paraId="33C2EF00" w14:textId="222DE199" w:rsidR="001F5A83" w:rsidRPr="003E341C" w:rsidRDefault="001F5A83" w:rsidP="00DF3ACB">
      <w:pPr>
        <w:autoSpaceDE w:val="0"/>
        <w:autoSpaceDN w:val="0"/>
        <w:adjustRightInd w:val="0"/>
        <w:spacing w:after="0" w:line="240" w:lineRule="auto"/>
        <w:contextualSpacing/>
      </w:pPr>
      <w:r w:rsidRPr="003E341C">
        <w:t>Qlnc: Longwave</w:t>
      </w:r>
      <w:r w:rsidR="00287C23" w:rsidRPr="003E341C">
        <w:t xml:space="preserve"> </w:t>
      </w:r>
      <w:r w:rsidRPr="003E341C">
        <w:t>radiation</w:t>
      </w:r>
      <w:r w:rsidR="00287C23" w:rsidRPr="003E341C">
        <w:t xml:space="preserve"> </w:t>
      </w:r>
      <w:r w:rsidRPr="003E341C">
        <w:t>absorbed</w:t>
      </w:r>
      <w:r w:rsidR="00287C23" w:rsidRPr="003E341C">
        <w:t xml:space="preserve"> </w:t>
      </w:r>
      <w:r w:rsidRPr="003E341C">
        <w:t>in</w:t>
      </w:r>
      <w:r w:rsidR="00287C23" w:rsidRPr="003E341C">
        <w:t xml:space="preserve"> </w:t>
      </w:r>
      <w:r w:rsidRPr="003E341C">
        <w:t>canopy</w:t>
      </w:r>
      <w:r w:rsidR="00287C23" w:rsidRPr="003E341C">
        <w:t xml:space="preserve"> </w:t>
      </w:r>
      <w:r w:rsidRPr="003E341C">
        <w:t>(kJ/m2/hr)</w:t>
      </w:r>
    </w:p>
    <w:p w14:paraId="58579323" w14:textId="6A4F9301" w:rsidR="001F5A83" w:rsidRPr="003E341C" w:rsidRDefault="001F5A83" w:rsidP="00DF3ACB">
      <w:pPr>
        <w:autoSpaceDE w:val="0"/>
        <w:autoSpaceDN w:val="0"/>
        <w:adjustRightInd w:val="0"/>
        <w:spacing w:after="0" w:line="240" w:lineRule="auto"/>
        <w:contextualSpacing/>
      </w:pPr>
      <w:r w:rsidRPr="003E341C">
        <w:t>Vz: Modeled</w:t>
      </w:r>
      <w:r w:rsidR="00287C23" w:rsidRPr="003E341C">
        <w:t xml:space="preserve"> </w:t>
      </w:r>
      <w:r w:rsidRPr="003E341C">
        <w:t>wind</w:t>
      </w:r>
      <w:r w:rsidR="00287C23" w:rsidRPr="003E341C">
        <w:t xml:space="preserve"> </w:t>
      </w:r>
      <w:r w:rsidRPr="003E341C">
        <w:t>beneath</w:t>
      </w:r>
      <w:r w:rsidR="00287C23" w:rsidRPr="003E341C">
        <w:t xml:space="preserve"> </w:t>
      </w:r>
      <w:r w:rsidRPr="003E341C">
        <w:t>canopy</w:t>
      </w:r>
      <w:r w:rsidR="00287C23" w:rsidRPr="003E341C">
        <w:t xml:space="preserve"> </w:t>
      </w:r>
      <w:r w:rsidRPr="003E341C">
        <w:t>(m/s)</w:t>
      </w:r>
    </w:p>
    <w:p w14:paraId="2CE11E41" w14:textId="09C76E53" w:rsidR="001F5A83" w:rsidRPr="003E341C" w:rsidRDefault="001F5A83" w:rsidP="00DF3ACB">
      <w:pPr>
        <w:autoSpaceDE w:val="0"/>
        <w:autoSpaceDN w:val="0"/>
        <w:adjustRightInd w:val="0"/>
        <w:spacing w:after="0" w:line="240" w:lineRule="auto"/>
        <w:contextualSpacing/>
      </w:pPr>
      <w:r w:rsidRPr="003E341C">
        <w:t>Inmax: Canopy</w:t>
      </w:r>
      <w:r w:rsidR="00287C23" w:rsidRPr="003E341C">
        <w:t xml:space="preserve"> </w:t>
      </w:r>
      <w:r w:rsidRPr="003E341C">
        <w:t>snow</w:t>
      </w:r>
      <w:r w:rsidR="00287C23" w:rsidRPr="003E341C">
        <w:t xml:space="preserve"> </w:t>
      </w:r>
      <w:r w:rsidRPr="003E341C">
        <w:t>interception</w:t>
      </w:r>
      <w:r w:rsidR="00287C23" w:rsidRPr="003E341C">
        <w:t xml:space="preserve"> </w:t>
      </w:r>
      <w:r w:rsidRPr="003E341C">
        <w:t>capacity</w:t>
      </w:r>
      <w:r w:rsidR="00287C23" w:rsidRPr="003E341C">
        <w:t xml:space="preserve"> </w:t>
      </w:r>
      <w:r w:rsidRPr="003E341C">
        <w:t>(m)</w:t>
      </w:r>
    </w:p>
    <w:p w14:paraId="53525BA9" w14:textId="35AEB9A2" w:rsidR="001F5A83" w:rsidRPr="003E341C" w:rsidRDefault="001F5A83" w:rsidP="00DF3ACB">
      <w:pPr>
        <w:autoSpaceDE w:val="0"/>
        <w:autoSpaceDN w:val="0"/>
        <w:adjustRightInd w:val="0"/>
        <w:spacing w:after="0" w:line="240" w:lineRule="auto"/>
        <w:contextualSpacing/>
      </w:pPr>
      <w:r w:rsidRPr="003E341C">
        <w:t>int: Canopy</w:t>
      </w:r>
      <w:r w:rsidR="00287C23" w:rsidRPr="003E341C">
        <w:t xml:space="preserve"> </w:t>
      </w:r>
      <w:r w:rsidRPr="003E341C">
        <w:t>snow</w:t>
      </w:r>
      <w:r w:rsidR="00287C23" w:rsidRPr="003E341C">
        <w:t xml:space="preserve"> </w:t>
      </w:r>
      <w:r w:rsidRPr="003E341C">
        <w:t>interception</w:t>
      </w:r>
      <w:r w:rsidR="00287C23" w:rsidRPr="003E341C">
        <w:t xml:space="preserve"> </w:t>
      </w:r>
      <w:r w:rsidRPr="003E341C">
        <w:t>(m/hr)</w:t>
      </w:r>
    </w:p>
    <w:p w14:paraId="19933724" w14:textId="2CD56835" w:rsidR="001F5A83" w:rsidRPr="003E341C" w:rsidRDefault="00287C23" w:rsidP="00DF3ACB">
      <w:pPr>
        <w:autoSpaceDE w:val="0"/>
        <w:autoSpaceDN w:val="0"/>
        <w:adjustRightInd w:val="0"/>
        <w:spacing w:after="0" w:line="240" w:lineRule="auto"/>
        <w:contextualSpacing/>
      </w:pPr>
      <w:r w:rsidRPr="003E341C">
        <w:t>ieff</w:t>
      </w:r>
      <w:r w:rsidR="001F5A83" w:rsidRPr="003E341C">
        <w:t>: Fraction</w:t>
      </w:r>
      <w:r w:rsidRPr="003E341C">
        <w:t xml:space="preserve"> </w:t>
      </w:r>
      <w:r w:rsidR="001F5A83" w:rsidRPr="003E341C">
        <w:t>of</w:t>
      </w:r>
      <w:r w:rsidRPr="003E341C">
        <w:t xml:space="preserve"> </w:t>
      </w:r>
      <w:r w:rsidR="001F5A83" w:rsidRPr="003E341C">
        <w:t>precipitation</w:t>
      </w:r>
      <w:r w:rsidRPr="003E341C">
        <w:t xml:space="preserve"> </w:t>
      </w:r>
      <w:r w:rsidR="001F5A83" w:rsidRPr="003E341C">
        <w:t>intercepted</w:t>
      </w:r>
      <w:r w:rsidRPr="003E341C">
        <w:t xml:space="preserve"> </w:t>
      </w:r>
      <w:r w:rsidR="001F5A83" w:rsidRPr="003E341C">
        <w:t>(m/hr)</w:t>
      </w:r>
    </w:p>
    <w:p w14:paraId="3FB72443" w14:textId="64AC1AA3" w:rsidR="001F5A83" w:rsidRPr="003E341C" w:rsidRDefault="001F5A83" w:rsidP="00DF3ACB">
      <w:pPr>
        <w:autoSpaceDE w:val="0"/>
        <w:autoSpaceDN w:val="0"/>
        <w:adjustRightInd w:val="0"/>
        <w:spacing w:after="0" w:line="240" w:lineRule="auto"/>
        <w:contextualSpacing/>
      </w:pPr>
      <w:r w:rsidRPr="003E341C">
        <w:t>Ur: Canopy</w:t>
      </w:r>
      <w:r w:rsidR="00287C23" w:rsidRPr="003E341C">
        <w:t xml:space="preserve"> </w:t>
      </w:r>
      <w:r w:rsidRPr="003E341C">
        <w:t>mass</w:t>
      </w:r>
      <w:r w:rsidR="00287C23" w:rsidRPr="003E341C">
        <w:t xml:space="preserve"> </w:t>
      </w:r>
      <w:r w:rsidRPr="003E341C">
        <w:t>unloading</w:t>
      </w:r>
      <w:r w:rsidR="00287C23" w:rsidRPr="003E341C">
        <w:t xml:space="preserve"> </w:t>
      </w:r>
      <w:r w:rsidRPr="003E341C">
        <w:t>(m/hr)</w:t>
      </w:r>
    </w:p>
    <w:p w14:paraId="6FF7036A" w14:textId="4A090D4B" w:rsidR="001F5A83" w:rsidRPr="003E341C" w:rsidRDefault="001F5A83" w:rsidP="00DF3ACB">
      <w:pPr>
        <w:autoSpaceDE w:val="0"/>
        <w:autoSpaceDN w:val="0"/>
        <w:adjustRightInd w:val="0"/>
        <w:spacing w:after="0" w:line="240" w:lineRule="auto"/>
        <w:contextualSpacing/>
      </w:pPr>
      <w:r w:rsidRPr="003E341C">
        <w:t>SWEc: Canopy</w:t>
      </w:r>
      <w:r w:rsidR="00287C23" w:rsidRPr="003E341C">
        <w:t xml:space="preserve"> </w:t>
      </w:r>
      <w:r w:rsidRPr="003E341C">
        <w:t>snow</w:t>
      </w:r>
      <w:r w:rsidR="00287C23" w:rsidRPr="003E341C">
        <w:t xml:space="preserve"> </w:t>
      </w:r>
      <w:r w:rsidRPr="003E341C">
        <w:t>water</w:t>
      </w:r>
      <w:r w:rsidR="00287C23" w:rsidRPr="003E341C">
        <w:t xml:space="preserve"> </w:t>
      </w:r>
      <w:r w:rsidRPr="003E341C">
        <w:t>equivalent</w:t>
      </w:r>
      <w:r w:rsidR="00287C23" w:rsidRPr="003E341C">
        <w:t xml:space="preserve"> </w:t>
      </w:r>
      <w:r w:rsidRPr="003E341C">
        <w:t>(m)</w:t>
      </w:r>
    </w:p>
    <w:p w14:paraId="724AFAFB" w14:textId="2817EC14" w:rsidR="001F5A83" w:rsidRPr="003E341C" w:rsidRDefault="001F5A83" w:rsidP="00DF3ACB">
      <w:pPr>
        <w:autoSpaceDE w:val="0"/>
        <w:autoSpaceDN w:val="0"/>
        <w:adjustRightInd w:val="0"/>
        <w:spacing w:after="0" w:line="240" w:lineRule="auto"/>
        <w:contextualSpacing/>
      </w:pPr>
      <w:r w:rsidRPr="003E341C">
        <w:t>Tc: Canopy</w:t>
      </w:r>
      <w:r w:rsidR="00287C23" w:rsidRPr="003E341C">
        <w:t xml:space="preserve"> </w:t>
      </w:r>
      <w:r w:rsidRPr="003E341C">
        <w:t>temperature(C)</w:t>
      </w:r>
    </w:p>
    <w:p w14:paraId="418B6A97" w14:textId="4116F092" w:rsidR="001F5A83" w:rsidRPr="003E341C" w:rsidRDefault="001F5A83" w:rsidP="00DF3ACB">
      <w:pPr>
        <w:autoSpaceDE w:val="0"/>
        <w:autoSpaceDN w:val="0"/>
        <w:adjustRightInd w:val="0"/>
        <w:spacing w:after="0" w:line="240" w:lineRule="auto"/>
        <w:contextualSpacing/>
      </w:pPr>
      <w:r w:rsidRPr="003E341C">
        <w:t>Tac: Air</w:t>
      </w:r>
      <w:r w:rsidR="00287C23" w:rsidRPr="003E341C">
        <w:t xml:space="preserve"> </w:t>
      </w:r>
      <w:r w:rsidRPr="003E341C">
        <w:t>temperature</w:t>
      </w:r>
      <w:r w:rsidR="00287C23" w:rsidRPr="003E341C">
        <w:t xml:space="preserve"> </w:t>
      </w:r>
      <w:r w:rsidRPr="003E341C">
        <w:t>within</w:t>
      </w:r>
      <w:r w:rsidR="00287C23" w:rsidRPr="003E341C">
        <w:t xml:space="preserve"> </w:t>
      </w:r>
      <w:r w:rsidRPr="003E341C">
        <w:t>canopy</w:t>
      </w:r>
      <w:r w:rsidR="00287C23" w:rsidRPr="003E341C">
        <w:t xml:space="preserve"> </w:t>
      </w:r>
      <w:r w:rsidRPr="003E341C">
        <w:t>(C)</w:t>
      </w:r>
    </w:p>
    <w:p w14:paraId="1C8502FE" w14:textId="742524A2" w:rsidR="001F5A83" w:rsidRPr="003E341C" w:rsidRDefault="001F5A83" w:rsidP="00DF3ACB">
      <w:pPr>
        <w:autoSpaceDE w:val="0"/>
        <w:autoSpaceDN w:val="0"/>
        <w:adjustRightInd w:val="0"/>
        <w:spacing w:after="0" w:line="240" w:lineRule="auto"/>
        <w:contextualSpacing/>
      </w:pPr>
      <w:r w:rsidRPr="003E341C">
        <w:t>QHc: Canopy</w:t>
      </w:r>
      <w:r w:rsidR="00287C23" w:rsidRPr="003E341C">
        <w:t xml:space="preserve"> </w:t>
      </w:r>
      <w:r w:rsidRPr="003E341C">
        <w:t>sensible</w:t>
      </w:r>
      <w:r w:rsidR="00287C23" w:rsidRPr="003E341C">
        <w:t xml:space="preserve"> </w:t>
      </w:r>
      <w:r w:rsidRPr="003E341C">
        <w:t>heat</w:t>
      </w:r>
      <w:r w:rsidR="00287C23" w:rsidRPr="003E341C">
        <w:t xml:space="preserve"> </w:t>
      </w:r>
      <w:r w:rsidRPr="003E341C">
        <w:t>flux</w:t>
      </w:r>
      <w:r w:rsidR="00287C23" w:rsidRPr="003E341C">
        <w:t xml:space="preserve"> </w:t>
      </w:r>
      <w:r w:rsidRPr="003E341C">
        <w:t xml:space="preserve">(kJ/m2/hr): </w:t>
      </w:r>
    </w:p>
    <w:p w14:paraId="35D07F79" w14:textId="4FFB580E" w:rsidR="001F5A83" w:rsidRPr="003E341C" w:rsidRDefault="001F5A83" w:rsidP="00DF3ACB">
      <w:pPr>
        <w:autoSpaceDE w:val="0"/>
        <w:autoSpaceDN w:val="0"/>
        <w:adjustRightInd w:val="0"/>
        <w:spacing w:after="0" w:line="240" w:lineRule="auto"/>
        <w:contextualSpacing/>
      </w:pPr>
      <w:r w:rsidRPr="003E341C">
        <w:t>QEc: Canopy</w:t>
      </w:r>
      <w:r w:rsidR="00287C23" w:rsidRPr="003E341C">
        <w:t xml:space="preserve"> </w:t>
      </w:r>
      <w:r w:rsidRPr="003E341C">
        <w:t>latent</w:t>
      </w:r>
      <w:r w:rsidR="00287C23" w:rsidRPr="003E341C">
        <w:t xml:space="preserve"> </w:t>
      </w:r>
      <w:r w:rsidRPr="003E341C">
        <w:t>heat</w:t>
      </w:r>
      <w:r w:rsidR="00287C23" w:rsidRPr="003E341C">
        <w:t xml:space="preserve"> </w:t>
      </w:r>
      <w:r w:rsidRPr="003E341C">
        <w:t>flux</w:t>
      </w:r>
      <w:r w:rsidR="00287C23" w:rsidRPr="003E341C">
        <w:t xml:space="preserve"> </w:t>
      </w:r>
      <w:r w:rsidRPr="003E341C">
        <w:t xml:space="preserve">(kJ/m2/hr): </w:t>
      </w:r>
    </w:p>
    <w:p w14:paraId="1AB71D73" w14:textId="21BC3265" w:rsidR="001F5A83" w:rsidRPr="003E341C" w:rsidRDefault="001F5A83" w:rsidP="00DF3ACB">
      <w:pPr>
        <w:autoSpaceDE w:val="0"/>
        <w:autoSpaceDN w:val="0"/>
        <w:adjustRightInd w:val="0"/>
        <w:spacing w:after="0" w:line="240" w:lineRule="auto"/>
        <w:contextualSpacing/>
      </w:pPr>
      <w:r w:rsidRPr="003E341C">
        <w:t>Ec: Canopy</w:t>
      </w:r>
      <w:r w:rsidR="00287C23" w:rsidRPr="003E341C">
        <w:t xml:space="preserve"> </w:t>
      </w:r>
      <w:r w:rsidRPr="003E341C">
        <w:t>sublimation</w:t>
      </w:r>
      <w:r w:rsidR="00287C23" w:rsidRPr="003E341C">
        <w:t xml:space="preserve"> </w:t>
      </w:r>
      <w:r w:rsidRPr="003E341C">
        <w:t xml:space="preserve">(m/hr): </w:t>
      </w:r>
    </w:p>
    <w:p w14:paraId="7DF18C1B" w14:textId="78F5DC5D" w:rsidR="001F5A83" w:rsidRPr="003E341C" w:rsidRDefault="001F5A83" w:rsidP="00DF3ACB">
      <w:pPr>
        <w:autoSpaceDE w:val="0"/>
        <w:autoSpaceDN w:val="0"/>
        <w:adjustRightInd w:val="0"/>
        <w:spacing w:after="0" w:line="240" w:lineRule="auto"/>
        <w:contextualSpacing/>
      </w:pPr>
      <w:r w:rsidRPr="003E341C">
        <w:t>Qpc: Precipitation</w:t>
      </w:r>
      <w:r w:rsidR="00287C23" w:rsidRPr="003E341C">
        <w:t xml:space="preserve"> </w:t>
      </w:r>
      <w:r w:rsidRPr="003E341C">
        <w:t>energy</w:t>
      </w:r>
      <w:r w:rsidR="00287C23" w:rsidRPr="003E341C">
        <w:t xml:space="preserve"> </w:t>
      </w:r>
      <w:r w:rsidRPr="003E341C">
        <w:t>advected</w:t>
      </w:r>
      <w:r w:rsidR="00287C23" w:rsidRPr="003E341C">
        <w:t xml:space="preserve"> </w:t>
      </w:r>
      <w:r w:rsidRPr="003E341C">
        <w:t>to</w:t>
      </w:r>
      <w:r w:rsidR="00287C23" w:rsidRPr="003E341C">
        <w:t xml:space="preserve"> </w:t>
      </w:r>
      <w:r w:rsidRPr="003E341C">
        <w:t>canopy</w:t>
      </w:r>
      <w:r w:rsidR="00287C23" w:rsidRPr="003E341C">
        <w:t xml:space="preserve"> </w:t>
      </w:r>
      <w:r w:rsidRPr="003E341C">
        <w:t xml:space="preserve">(kJ/m2/hr): </w:t>
      </w:r>
    </w:p>
    <w:p w14:paraId="3698E504" w14:textId="36E39E39" w:rsidR="001F5A83" w:rsidRPr="003E341C" w:rsidRDefault="001F5A83" w:rsidP="00DF3ACB">
      <w:pPr>
        <w:autoSpaceDE w:val="0"/>
        <w:autoSpaceDN w:val="0"/>
        <w:adjustRightInd w:val="0"/>
        <w:spacing w:after="0" w:line="240" w:lineRule="auto"/>
        <w:contextualSpacing/>
      </w:pPr>
      <w:r w:rsidRPr="003E341C">
        <w:t>Qmc: Canopy</w:t>
      </w:r>
      <w:r w:rsidR="00287C23" w:rsidRPr="003E341C">
        <w:t xml:space="preserve"> </w:t>
      </w:r>
      <w:r w:rsidRPr="003E341C">
        <w:t>melt</w:t>
      </w:r>
      <w:r w:rsidR="00287C23" w:rsidRPr="003E341C">
        <w:t xml:space="preserve"> </w:t>
      </w:r>
      <w:r w:rsidRPr="003E341C">
        <w:t>energy</w:t>
      </w:r>
      <w:r w:rsidR="00287C23" w:rsidRPr="003E341C">
        <w:t xml:space="preserve"> </w:t>
      </w:r>
      <w:r w:rsidR="00284386" w:rsidRPr="003E341C">
        <w:t>(kJ/m2/hr)</w:t>
      </w:r>
    </w:p>
    <w:p w14:paraId="22969203" w14:textId="120B8443" w:rsidR="001F5A83" w:rsidRPr="003E341C" w:rsidRDefault="001F5A83" w:rsidP="00DF3ACB">
      <w:pPr>
        <w:autoSpaceDE w:val="0"/>
        <w:autoSpaceDN w:val="0"/>
        <w:adjustRightInd w:val="0"/>
        <w:spacing w:after="0" w:line="240" w:lineRule="auto"/>
        <w:contextualSpacing/>
      </w:pPr>
      <w:r w:rsidRPr="003E341C">
        <w:t>Mc: Melt</w:t>
      </w:r>
      <w:r w:rsidR="00287C23" w:rsidRPr="003E341C">
        <w:t xml:space="preserve"> </w:t>
      </w:r>
      <w:r w:rsidRPr="003E341C">
        <w:t>from</w:t>
      </w:r>
      <w:r w:rsidR="00287C23" w:rsidRPr="003E341C">
        <w:t xml:space="preserve"> </w:t>
      </w:r>
      <w:r w:rsidRPr="003E341C">
        <w:t>canopy</w:t>
      </w:r>
      <w:r w:rsidR="00287C23" w:rsidRPr="003E341C">
        <w:t xml:space="preserve"> </w:t>
      </w:r>
      <w:r w:rsidRPr="003E341C">
        <w:t>(m/hr)</w:t>
      </w:r>
    </w:p>
    <w:p w14:paraId="056C427A" w14:textId="6DFAEDFB" w:rsidR="001F5A83" w:rsidRPr="003E341C" w:rsidRDefault="001F5A83" w:rsidP="00DF3ACB">
      <w:pPr>
        <w:autoSpaceDE w:val="0"/>
        <w:autoSpaceDN w:val="0"/>
        <w:adjustRightInd w:val="0"/>
        <w:spacing w:after="0" w:line="240" w:lineRule="auto"/>
        <w:contextualSpacing/>
      </w:pPr>
      <w:r w:rsidRPr="003E341C">
        <w:t>FMc: Net</w:t>
      </w:r>
      <w:r w:rsidR="00287C23" w:rsidRPr="003E341C">
        <w:t xml:space="preserve"> </w:t>
      </w:r>
      <w:r w:rsidRPr="003E341C">
        <w:t>canopy</w:t>
      </w:r>
      <w:r w:rsidR="00287C23" w:rsidRPr="003E341C">
        <w:t xml:space="preserve"> </w:t>
      </w:r>
      <w:r w:rsidRPr="003E341C">
        <w:t>energy</w:t>
      </w:r>
      <w:r w:rsidR="00287C23" w:rsidRPr="003E341C">
        <w:t xml:space="preserve"> </w:t>
      </w:r>
      <w:r w:rsidRPr="003E341C">
        <w:t>exchange</w:t>
      </w:r>
      <w:r w:rsidR="00287C23" w:rsidRPr="003E341C">
        <w:t xml:space="preserve"> </w:t>
      </w:r>
      <w:r w:rsidRPr="003E341C">
        <w:t>(m/hr)</w:t>
      </w:r>
    </w:p>
    <w:p w14:paraId="253EFD71" w14:textId="4E88A2C1" w:rsidR="001F5A83" w:rsidRPr="003E341C" w:rsidRDefault="001F5A83" w:rsidP="00DF3ACB">
      <w:pPr>
        <w:spacing w:after="0" w:line="240" w:lineRule="auto"/>
        <w:contextualSpacing/>
      </w:pPr>
      <w:r w:rsidRPr="003E341C">
        <w:t>MassError: Mass</w:t>
      </w:r>
      <w:r w:rsidR="00287C23" w:rsidRPr="003E341C">
        <w:t xml:space="preserve"> </w:t>
      </w:r>
      <w:r w:rsidRPr="003E341C">
        <w:t>balance</w:t>
      </w:r>
      <w:r w:rsidR="00287C23" w:rsidRPr="003E341C">
        <w:t xml:space="preserve"> </w:t>
      </w:r>
      <w:r w:rsidRPr="003E341C">
        <w:t>closure</w:t>
      </w:r>
      <w:r w:rsidR="00287C23" w:rsidRPr="003E341C">
        <w:t xml:space="preserve"> </w:t>
      </w:r>
      <w:r w:rsidRPr="003E341C">
        <w:t>error</w:t>
      </w:r>
      <w:r w:rsidR="00287C23" w:rsidRPr="003E341C">
        <w:t xml:space="preserve"> </w:t>
      </w:r>
      <w:r w:rsidRPr="003E341C">
        <w:t>(m)</w:t>
      </w:r>
    </w:p>
    <w:p w14:paraId="7085F041" w14:textId="3B6B0143" w:rsidR="0095362D" w:rsidRPr="003E341C" w:rsidRDefault="0095362D" w:rsidP="00DF3ACB">
      <w:pPr>
        <w:spacing w:after="0" w:line="240" w:lineRule="auto"/>
        <w:contextualSpacing/>
      </w:pPr>
      <w:r w:rsidRPr="003E341C">
        <w:t>SWIGM (m/hr)</w:t>
      </w:r>
      <w:r w:rsidRPr="003E341C">
        <w:tab/>
        <w:t xml:space="preserve">Glacier melt outflow </w:t>
      </w:r>
    </w:p>
    <w:p w14:paraId="5D5EDC48" w14:textId="131C2AA1" w:rsidR="0095362D" w:rsidRPr="003E341C" w:rsidRDefault="0095362D" w:rsidP="00DF3ACB">
      <w:pPr>
        <w:autoSpaceDE w:val="0"/>
        <w:autoSpaceDN w:val="0"/>
        <w:adjustRightInd w:val="0"/>
        <w:spacing w:after="0" w:line="240" w:lineRule="auto"/>
        <w:contextualSpacing/>
      </w:pPr>
      <w:r w:rsidRPr="003E341C">
        <w:t>SWIR (m/hr)</w:t>
      </w:r>
      <w:r w:rsidRPr="003E341C">
        <w:tab/>
        <w:t>Rainfall outflow</w:t>
      </w:r>
    </w:p>
    <w:p w14:paraId="7C8D9796" w14:textId="3A9C1A4F" w:rsidR="00A44918" w:rsidRPr="003E341C" w:rsidRDefault="0095362D" w:rsidP="00DF3ACB">
      <w:pPr>
        <w:spacing w:after="0" w:line="240" w:lineRule="auto"/>
        <w:contextualSpacing/>
        <w:rPr>
          <w:b/>
          <w:color w:val="auto"/>
        </w:rPr>
      </w:pPr>
      <w:r w:rsidRPr="003E341C">
        <w:t>SWISM (m/hr)</w:t>
      </w:r>
      <w:r w:rsidRPr="003E341C">
        <w:tab/>
        <w:t xml:space="preserve">Snow melt outflow  </w:t>
      </w:r>
    </w:p>
    <w:sectPr w:rsidR="00A44918" w:rsidRPr="003E341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6916F" w14:textId="77777777" w:rsidR="00DB14D9" w:rsidRDefault="00DB14D9" w:rsidP="008C49E5">
      <w:pPr>
        <w:spacing w:after="0" w:line="240" w:lineRule="auto"/>
      </w:pPr>
      <w:r>
        <w:separator/>
      </w:r>
    </w:p>
  </w:endnote>
  <w:endnote w:type="continuationSeparator" w:id="0">
    <w:p w14:paraId="56604C97" w14:textId="77777777" w:rsidR="00DB14D9" w:rsidRDefault="00DB14D9" w:rsidP="008C49E5">
      <w:pPr>
        <w:spacing w:after="0" w:line="240" w:lineRule="auto"/>
      </w:pPr>
      <w:r>
        <w:continuationSeparator/>
      </w:r>
    </w:p>
  </w:endnote>
  <w:endnote w:type="continuationNotice" w:id="1">
    <w:p w14:paraId="5A656ABF" w14:textId="77777777" w:rsidR="00DB14D9" w:rsidRDefault="00DB14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Euclid 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560854"/>
      <w:docPartObj>
        <w:docPartGallery w:val="Page Numbers (Bottom of Page)"/>
        <w:docPartUnique/>
      </w:docPartObj>
    </w:sdtPr>
    <w:sdtEndPr>
      <w:rPr>
        <w:noProof/>
      </w:rPr>
    </w:sdtEndPr>
    <w:sdtContent>
      <w:p w14:paraId="5EFD56E4" w14:textId="77777777" w:rsidR="002313DA" w:rsidRDefault="002313DA">
        <w:pPr>
          <w:pStyle w:val="Footer"/>
          <w:jc w:val="center"/>
        </w:pPr>
        <w:r>
          <w:fldChar w:fldCharType="begin"/>
        </w:r>
        <w:r>
          <w:instrText xml:space="preserve"> PAGE   \* MERGEFORMAT </w:instrText>
        </w:r>
        <w:r>
          <w:fldChar w:fldCharType="separate"/>
        </w:r>
        <w:r w:rsidR="00751B4C">
          <w:rPr>
            <w:noProof/>
          </w:rPr>
          <w:t>7</w:t>
        </w:r>
        <w:r>
          <w:rPr>
            <w:noProof/>
          </w:rPr>
          <w:fldChar w:fldCharType="end"/>
        </w:r>
      </w:p>
    </w:sdtContent>
  </w:sdt>
  <w:p w14:paraId="37FB5D58" w14:textId="77777777" w:rsidR="002313DA" w:rsidRDefault="00231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1D955" w14:textId="77777777" w:rsidR="00DB14D9" w:rsidRDefault="00DB14D9" w:rsidP="008C49E5">
      <w:pPr>
        <w:spacing w:after="0" w:line="240" w:lineRule="auto"/>
      </w:pPr>
      <w:r>
        <w:separator/>
      </w:r>
    </w:p>
  </w:footnote>
  <w:footnote w:type="continuationSeparator" w:id="0">
    <w:p w14:paraId="5D53659A" w14:textId="77777777" w:rsidR="00DB14D9" w:rsidRDefault="00DB14D9" w:rsidP="008C49E5">
      <w:pPr>
        <w:spacing w:after="0" w:line="240" w:lineRule="auto"/>
      </w:pPr>
      <w:r>
        <w:continuationSeparator/>
      </w:r>
    </w:p>
  </w:footnote>
  <w:footnote w:type="continuationNotice" w:id="1">
    <w:p w14:paraId="7EC4DE73" w14:textId="77777777" w:rsidR="00DB14D9" w:rsidRDefault="00DB14D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2750D" w14:textId="77777777" w:rsidR="002313DA" w:rsidRDefault="002313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7131A4"/>
    <w:multiLevelType w:val="hybridMultilevel"/>
    <w:tmpl w:val="1660A824"/>
    <w:lvl w:ilvl="0" w:tplc="E1CCD71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771EF"/>
    <w:multiLevelType w:val="hybridMultilevel"/>
    <w:tmpl w:val="4D6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49709B"/>
    <w:multiLevelType w:val="hybridMultilevel"/>
    <w:tmpl w:val="A75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rup Sen Gupta">
    <w15:presenceInfo w15:providerId="None" w15:userId="Avirup Sen Gup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256E5"/>
    <w:rsid w:val="0003449E"/>
    <w:rsid w:val="00037CCD"/>
    <w:rsid w:val="00043A03"/>
    <w:rsid w:val="000454AC"/>
    <w:rsid w:val="000528EC"/>
    <w:rsid w:val="0005402E"/>
    <w:rsid w:val="00060169"/>
    <w:rsid w:val="00060A62"/>
    <w:rsid w:val="000855B2"/>
    <w:rsid w:val="00093BFD"/>
    <w:rsid w:val="000A56EF"/>
    <w:rsid w:val="000B1E4D"/>
    <w:rsid w:val="000B5568"/>
    <w:rsid w:val="000B7023"/>
    <w:rsid w:val="000C4024"/>
    <w:rsid w:val="000E24D6"/>
    <w:rsid w:val="000F3339"/>
    <w:rsid w:val="000F36B3"/>
    <w:rsid w:val="0011607B"/>
    <w:rsid w:val="001225AD"/>
    <w:rsid w:val="0013213C"/>
    <w:rsid w:val="00132201"/>
    <w:rsid w:val="001325D8"/>
    <w:rsid w:val="00140AA8"/>
    <w:rsid w:val="001447AB"/>
    <w:rsid w:val="001472D6"/>
    <w:rsid w:val="00152471"/>
    <w:rsid w:val="0015350C"/>
    <w:rsid w:val="00170D6B"/>
    <w:rsid w:val="001757D1"/>
    <w:rsid w:val="00187E3E"/>
    <w:rsid w:val="001A0A36"/>
    <w:rsid w:val="001A38E6"/>
    <w:rsid w:val="001A3EE9"/>
    <w:rsid w:val="001B1E12"/>
    <w:rsid w:val="001C0D2C"/>
    <w:rsid w:val="001C74E8"/>
    <w:rsid w:val="001D2DED"/>
    <w:rsid w:val="001D4F6E"/>
    <w:rsid w:val="001E2590"/>
    <w:rsid w:val="001F5A83"/>
    <w:rsid w:val="00200EC9"/>
    <w:rsid w:val="0020248B"/>
    <w:rsid w:val="0020634D"/>
    <w:rsid w:val="0020691B"/>
    <w:rsid w:val="002104B9"/>
    <w:rsid w:val="00213995"/>
    <w:rsid w:val="00222D87"/>
    <w:rsid w:val="00224602"/>
    <w:rsid w:val="002313DA"/>
    <w:rsid w:val="002462E4"/>
    <w:rsid w:val="00247A83"/>
    <w:rsid w:val="00251DC3"/>
    <w:rsid w:val="002553CD"/>
    <w:rsid w:val="0026176B"/>
    <w:rsid w:val="00263B57"/>
    <w:rsid w:val="00265DA0"/>
    <w:rsid w:val="00273EEC"/>
    <w:rsid w:val="002753D4"/>
    <w:rsid w:val="00281A50"/>
    <w:rsid w:val="00284386"/>
    <w:rsid w:val="002846F8"/>
    <w:rsid w:val="00286606"/>
    <w:rsid w:val="00287C23"/>
    <w:rsid w:val="002A4EDD"/>
    <w:rsid w:val="002B44F5"/>
    <w:rsid w:val="002B4892"/>
    <w:rsid w:val="002C1930"/>
    <w:rsid w:val="002C2A44"/>
    <w:rsid w:val="002E1CF1"/>
    <w:rsid w:val="002F2153"/>
    <w:rsid w:val="00320501"/>
    <w:rsid w:val="00325CB8"/>
    <w:rsid w:val="00343424"/>
    <w:rsid w:val="00343C5A"/>
    <w:rsid w:val="00346455"/>
    <w:rsid w:val="00352132"/>
    <w:rsid w:val="00354F24"/>
    <w:rsid w:val="00356811"/>
    <w:rsid w:val="0035748E"/>
    <w:rsid w:val="003600E8"/>
    <w:rsid w:val="0038156B"/>
    <w:rsid w:val="00386187"/>
    <w:rsid w:val="003A3B14"/>
    <w:rsid w:val="003A51EE"/>
    <w:rsid w:val="003A6B62"/>
    <w:rsid w:val="003B301F"/>
    <w:rsid w:val="003B5083"/>
    <w:rsid w:val="003C5E91"/>
    <w:rsid w:val="003D4138"/>
    <w:rsid w:val="003E341C"/>
    <w:rsid w:val="003F5727"/>
    <w:rsid w:val="003F75E7"/>
    <w:rsid w:val="0040158D"/>
    <w:rsid w:val="004022B6"/>
    <w:rsid w:val="00404B96"/>
    <w:rsid w:val="00414469"/>
    <w:rsid w:val="00436908"/>
    <w:rsid w:val="00437C90"/>
    <w:rsid w:val="00440E75"/>
    <w:rsid w:val="004479CB"/>
    <w:rsid w:val="00447B23"/>
    <w:rsid w:val="00457089"/>
    <w:rsid w:val="00464E05"/>
    <w:rsid w:val="00472FD0"/>
    <w:rsid w:val="0047440D"/>
    <w:rsid w:val="0047730B"/>
    <w:rsid w:val="00486A6A"/>
    <w:rsid w:val="0049770E"/>
    <w:rsid w:val="004A313E"/>
    <w:rsid w:val="004A78F9"/>
    <w:rsid w:val="004B21C1"/>
    <w:rsid w:val="004C7FEE"/>
    <w:rsid w:val="004E3C22"/>
    <w:rsid w:val="0050295B"/>
    <w:rsid w:val="00507E93"/>
    <w:rsid w:val="005141B7"/>
    <w:rsid w:val="00514951"/>
    <w:rsid w:val="0052160C"/>
    <w:rsid w:val="00532700"/>
    <w:rsid w:val="00563DEF"/>
    <w:rsid w:val="00565322"/>
    <w:rsid w:val="00570452"/>
    <w:rsid w:val="005778E0"/>
    <w:rsid w:val="00584399"/>
    <w:rsid w:val="0058470E"/>
    <w:rsid w:val="00591637"/>
    <w:rsid w:val="00592176"/>
    <w:rsid w:val="0059237C"/>
    <w:rsid w:val="00592742"/>
    <w:rsid w:val="005A28B4"/>
    <w:rsid w:val="005A426D"/>
    <w:rsid w:val="005B41B9"/>
    <w:rsid w:val="005C5DF7"/>
    <w:rsid w:val="005F2E58"/>
    <w:rsid w:val="005F6685"/>
    <w:rsid w:val="00605B8F"/>
    <w:rsid w:val="00607EE0"/>
    <w:rsid w:val="0061291A"/>
    <w:rsid w:val="006142D1"/>
    <w:rsid w:val="006153EF"/>
    <w:rsid w:val="0062097F"/>
    <w:rsid w:val="0062374A"/>
    <w:rsid w:val="00623BA5"/>
    <w:rsid w:val="0063043E"/>
    <w:rsid w:val="00630D36"/>
    <w:rsid w:val="00636367"/>
    <w:rsid w:val="00637617"/>
    <w:rsid w:val="00645AAC"/>
    <w:rsid w:val="00653B9C"/>
    <w:rsid w:val="00653C7B"/>
    <w:rsid w:val="0065453D"/>
    <w:rsid w:val="00655966"/>
    <w:rsid w:val="0065725D"/>
    <w:rsid w:val="00667045"/>
    <w:rsid w:val="006708B9"/>
    <w:rsid w:val="0068053B"/>
    <w:rsid w:val="00687DBE"/>
    <w:rsid w:val="0069365D"/>
    <w:rsid w:val="00693EEA"/>
    <w:rsid w:val="006A4041"/>
    <w:rsid w:val="006B1941"/>
    <w:rsid w:val="006C0775"/>
    <w:rsid w:val="006C5950"/>
    <w:rsid w:val="006C6881"/>
    <w:rsid w:val="006D1BBA"/>
    <w:rsid w:val="006D31BF"/>
    <w:rsid w:val="006D7105"/>
    <w:rsid w:val="006E4A8E"/>
    <w:rsid w:val="006E5046"/>
    <w:rsid w:val="006E51B8"/>
    <w:rsid w:val="00702310"/>
    <w:rsid w:val="007033F9"/>
    <w:rsid w:val="007043EE"/>
    <w:rsid w:val="00704CDE"/>
    <w:rsid w:val="0070588D"/>
    <w:rsid w:val="00737787"/>
    <w:rsid w:val="00751B4C"/>
    <w:rsid w:val="007554F9"/>
    <w:rsid w:val="00755B2C"/>
    <w:rsid w:val="007567D6"/>
    <w:rsid w:val="007572AE"/>
    <w:rsid w:val="007655C7"/>
    <w:rsid w:val="00766CF3"/>
    <w:rsid w:val="007738BF"/>
    <w:rsid w:val="0078782B"/>
    <w:rsid w:val="007A3698"/>
    <w:rsid w:val="007A577F"/>
    <w:rsid w:val="007B2326"/>
    <w:rsid w:val="007B2FCD"/>
    <w:rsid w:val="007C03C6"/>
    <w:rsid w:val="007C7CFC"/>
    <w:rsid w:val="007C7E3E"/>
    <w:rsid w:val="007D23D3"/>
    <w:rsid w:val="007E545A"/>
    <w:rsid w:val="007F7B44"/>
    <w:rsid w:val="00805A4A"/>
    <w:rsid w:val="00815C10"/>
    <w:rsid w:val="00840C9B"/>
    <w:rsid w:val="00840F07"/>
    <w:rsid w:val="0084384F"/>
    <w:rsid w:val="0084427E"/>
    <w:rsid w:val="008458F9"/>
    <w:rsid w:val="00857AE0"/>
    <w:rsid w:val="0086139E"/>
    <w:rsid w:val="008647B0"/>
    <w:rsid w:val="0088012D"/>
    <w:rsid w:val="008804E5"/>
    <w:rsid w:val="00892FB7"/>
    <w:rsid w:val="008B0C55"/>
    <w:rsid w:val="008B26B0"/>
    <w:rsid w:val="008C49E5"/>
    <w:rsid w:val="008D4791"/>
    <w:rsid w:val="008E5096"/>
    <w:rsid w:val="008E544C"/>
    <w:rsid w:val="008F0B37"/>
    <w:rsid w:val="008F15E6"/>
    <w:rsid w:val="00900180"/>
    <w:rsid w:val="00900D73"/>
    <w:rsid w:val="00914C46"/>
    <w:rsid w:val="00916A45"/>
    <w:rsid w:val="009171A1"/>
    <w:rsid w:val="00923477"/>
    <w:rsid w:val="00923824"/>
    <w:rsid w:val="00933324"/>
    <w:rsid w:val="00942499"/>
    <w:rsid w:val="00951963"/>
    <w:rsid w:val="0095362D"/>
    <w:rsid w:val="009628A9"/>
    <w:rsid w:val="00963A6C"/>
    <w:rsid w:val="0097497C"/>
    <w:rsid w:val="0098615C"/>
    <w:rsid w:val="0099144E"/>
    <w:rsid w:val="009970EC"/>
    <w:rsid w:val="009A23CD"/>
    <w:rsid w:val="009C54F1"/>
    <w:rsid w:val="009D04E5"/>
    <w:rsid w:val="009D5214"/>
    <w:rsid w:val="009E38AF"/>
    <w:rsid w:val="009F2524"/>
    <w:rsid w:val="009F6B86"/>
    <w:rsid w:val="00A15721"/>
    <w:rsid w:val="00A25985"/>
    <w:rsid w:val="00A25BDE"/>
    <w:rsid w:val="00A2641A"/>
    <w:rsid w:val="00A2669C"/>
    <w:rsid w:val="00A33E96"/>
    <w:rsid w:val="00A43AAE"/>
    <w:rsid w:val="00A44918"/>
    <w:rsid w:val="00A46488"/>
    <w:rsid w:val="00A46A73"/>
    <w:rsid w:val="00A5626D"/>
    <w:rsid w:val="00A8202F"/>
    <w:rsid w:val="00A8653A"/>
    <w:rsid w:val="00A93592"/>
    <w:rsid w:val="00A94998"/>
    <w:rsid w:val="00A9737F"/>
    <w:rsid w:val="00AA08F9"/>
    <w:rsid w:val="00AA71F7"/>
    <w:rsid w:val="00AB24D9"/>
    <w:rsid w:val="00AB5BCF"/>
    <w:rsid w:val="00AB733D"/>
    <w:rsid w:val="00AC56E8"/>
    <w:rsid w:val="00AD6C0B"/>
    <w:rsid w:val="00AE1AEA"/>
    <w:rsid w:val="00AE4D81"/>
    <w:rsid w:val="00AF22A3"/>
    <w:rsid w:val="00AF4319"/>
    <w:rsid w:val="00B02FD3"/>
    <w:rsid w:val="00B0431F"/>
    <w:rsid w:val="00B04A8F"/>
    <w:rsid w:val="00B108CF"/>
    <w:rsid w:val="00B1352A"/>
    <w:rsid w:val="00B143ED"/>
    <w:rsid w:val="00B31929"/>
    <w:rsid w:val="00B32F80"/>
    <w:rsid w:val="00B445CD"/>
    <w:rsid w:val="00B455C9"/>
    <w:rsid w:val="00B52CEA"/>
    <w:rsid w:val="00B54273"/>
    <w:rsid w:val="00B62007"/>
    <w:rsid w:val="00B716C0"/>
    <w:rsid w:val="00B71CF1"/>
    <w:rsid w:val="00B77495"/>
    <w:rsid w:val="00B815FF"/>
    <w:rsid w:val="00B82B3C"/>
    <w:rsid w:val="00B93F59"/>
    <w:rsid w:val="00BA2100"/>
    <w:rsid w:val="00BA45B9"/>
    <w:rsid w:val="00BB0605"/>
    <w:rsid w:val="00BB434A"/>
    <w:rsid w:val="00BB7FBB"/>
    <w:rsid w:val="00BE272F"/>
    <w:rsid w:val="00BE72C2"/>
    <w:rsid w:val="00BF29E8"/>
    <w:rsid w:val="00C00C5A"/>
    <w:rsid w:val="00C035EF"/>
    <w:rsid w:val="00C060A8"/>
    <w:rsid w:val="00C06C29"/>
    <w:rsid w:val="00C21ACF"/>
    <w:rsid w:val="00C242F1"/>
    <w:rsid w:val="00C24F14"/>
    <w:rsid w:val="00C25761"/>
    <w:rsid w:val="00C30F9A"/>
    <w:rsid w:val="00C33329"/>
    <w:rsid w:val="00C34BDE"/>
    <w:rsid w:val="00C3616D"/>
    <w:rsid w:val="00C71910"/>
    <w:rsid w:val="00C8175A"/>
    <w:rsid w:val="00C82B17"/>
    <w:rsid w:val="00C87E8A"/>
    <w:rsid w:val="00C94377"/>
    <w:rsid w:val="00CA32A5"/>
    <w:rsid w:val="00CB0892"/>
    <w:rsid w:val="00CB70FC"/>
    <w:rsid w:val="00CB7328"/>
    <w:rsid w:val="00CB7789"/>
    <w:rsid w:val="00CB7DF6"/>
    <w:rsid w:val="00CD300C"/>
    <w:rsid w:val="00CD3DED"/>
    <w:rsid w:val="00CD4199"/>
    <w:rsid w:val="00CD6158"/>
    <w:rsid w:val="00CE08E5"/>
    <w:rsid w:val="00CF4A5E"/>
    <w:rsid w:val="00D01149"/>
    <w:rsid w:val="00D227FA"/>
    <w:rsid w:val="00D23939"/>
    <w:rsid w:val="00D9209E"/>
    <w:rsid w:val="00D951C9"/>
    <w:rsid w:val="00D9630D"/>
    <w:rsid w:val="00DA63E8"/>
    <w:rsid w:val="00DB14D9"/>
    <w:rsid w:val="00DC4708"/>
    <w:rsid w:val="00DC50B8"/>
    <w:rsid w:val="00DD0042"/>
    <w:rsid w:val="00DD6863"/>
    <w:rsid w:val="00DD7C6A"/>
    <w:rsid w:val="00DE7859"/>
    <w:rsid w:val="00DF3ACB"/>
    <w:rsid w:val="00E04F3B"/>
    <w:rsid w:val="00E06129"/>
    <w:rsid w:val="00E113B8"/>
    <w:rsid w:val="00E14248"/>
    <w:rsid w:val="00E2772E"/>
    <w:rsid w:val="00E40082"/>
    <w:rsid w:val="00E456C6"/>
    <w:rsid w:val="00E51793"/>
    <w:rsid w:val="00E51E3C"/>
    <w:rsid w:val="00E57B65"/>
    <w:rsid w:val="00E6162D"/>
    <w:rsid w:val="00E62172"/>
    <w:rsid w:val="00E65F5E"/>
    <w:rsid w:val="00E72016"/>
    <w:rsid w:val="00E87132"/>
    <w:rsid w:val="00EA30D3"/>
    <w:rsid w:val="00EA5FC5"/>
    <w:rsid w:val="00EA71C1"/>
    <w:rsid w:val="00EB34D1"/>
    <w:rsid w:val="00EC04BC"/>
    <w:rsid w:val="00EC56E0"/>
    <w:rsid w:val="00EE191C"/>
    <w:rsid w:val="00EE1E99"/>
    <w:rsid w:val="00EE2205"/>
    <w:rsid w:val="00EE2C2D"/>
    <w:rsid w:val="00EE381A"/>
    <w:rsid w:val="00EE3D9E"/>
    <w:rsid w:val="00EF2180"/>
    <w:rsid w:val="00F0209A"/>
    <w:rsid w:val="00F22505"/>
    <w:rsid w:val="00F24E3D"/>
    <w:rsid w:val="00F4291A"/>
    <w:rsid w:val="00F45989"/>
    <w:rsid w:val="00F5010B"/>
    <w:rsid w:val="00F516BD"/>
    <w:rsid w:val="00F7378A"/>
    <w:rsid w:val="00F74C6D"/>
    <w:rsid w:val="00F8176D"/>
    <w:rsid w:val="00F91A77"/>
    <w:rsid w:val="00F92EC3"/>
    <w:rsid w:val="00FA0C30"/>
    <w:rsid w:val="00FA61BC"/>
    <w:rsid w:val="00FB5DE9"/>
    <w:rsid w:val="00FD4F8B"/>
    <w:rsid w:val="00FD732E"/>
    <w:rsid w:val="00FE04B8"/>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078B35-FB9A-470E-B9B0-E12E8E36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559BE-59FF-472E-9F56-FFC4CAB9B6E8}">
  <ds:schemaRefs>
    <ds:schemaRef ds:uri="http://schemas.openxmlformats.org/officeDocument/2006/bibliography"/>
  </ds:schemaRefs>
</ds:datastoreItem>
</file>

<file path=customXml/itemProps2.xml><?xml version="1.0" encoding="utf-8"?>
<ds:datastoreItem xmlns:ds="http://schemas.openxmlformats.org/officeDocument/2006/customXml" ds:itemID="{33BF51AB-9175-41A3-8567-756EB7BE9357}">
  <ds:schemaRefs>
    <ds:schemaRef ds:uri="http://schemas.openxmlformats.org/officeDocument/2006/bibliography"/>
  </ds:schemaRefs>
</ds:datastoreItem>
</file>

<file path=customXml/itemProps3.xml><?xml version="1.0" encoding="utf-8"?>
<ds:datastoreItem xmlns:ds="http://schemas.openxmlformats.org/officeDocument/2006/customXml" ds:itemID="{75033D9E-D9F7-4D53-B344-95560C6B03B1}">
  <ds:schemaRefs>
    <ds:schemaRef ds:uri="http://schemas.openxmlformats.org/officeDocument/2006/bibliography"/>
  </ds:schemaRefs>
</ds:datastoreItem>
</file>

<file path=customXml/itemProps4.xml><?xml version="1.0" encoding="utf-8"?>
<ds:datastoreItem xmlns:ds="http://schemas.openxmlformats.org/officeDocument/2006/customXml" ds:itemID="{7DB8D02B-77DE-4FD8-A8DA-3FC84227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21</Pages>
  <Words>5998</Words>
  <Characters>34191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Avirup Sen Gupta</cp:lastModifiedBy>
  <cp:revision>24</cp:revision>
  <cp:lastPrinted>2012-10-04T22:06:00Z</cp:lastPrinted>
  <dcterms:created xsi:type="dcterms:W3CDTF">2013-01-29T23:51:00Z</dcterms:created>
  <dcterms:modified xsi:type="dcterms:W3CDTF">2013-10-21T19:27:00Z</dcterms:modified>
</cp:coreProperties>
</file>